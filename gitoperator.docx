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CA3BC3" w:rsidRDefault="00CA3BC3" w:rsidP="00CA3BC3">
      <w:r>
        <w:t>git init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将仓库中所有内容添加到缓冲区</w:t>
      </w:r>
    </w:p>
    <w:p w:rsidR="00CA3BC3" w:rsidRDefault="00CA3BC3" w:rsidP="00CA3BC3">
      <w:r>
        <w:t>git add *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将缓冲区内容提交到版本库，引号内为版本信息</w:t>
      </w:r>
    </w:p>
    <w:p w:rsidR="00CA3BC3" w:rsidRDefault="00CA3BC3" w:rsidP="00CA3BC3">
      <w:r>
        <w:t>git commit -m 'my object'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查看版本状态</w:t>
      </w:r>
    </w:p>
    <w:p w:rsidR="00CA3BC3" w:rsidRDefault="00CA3BC3" w:rsidP="00CA3BC3">
      <w:r>
        <w:t>git status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将修改后的文件添加到缓冲区</w:t>
      </w:r>
    </w:p>
    <w:p w:rsidR="00CA3BC3" w:rsidRDefault="00CA3BC3" w:rsidP="00CA3BC3">
      <w:r>
        <w:t xml:space="preserve">git add test.txt </w:t>
      </w:r>
    </w:p>
    <w:p w:rsidR="00CA3BC3" w:rsidRDefault="00CA3BC3" w:rsidP="00CA3BC3">
      <w:r>
        <w:t>git status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将缓冲区内容删除</w:t>
      </w:r>
    </w:p>
    <w:p w:rsidR="00CA3BC3" w:rsidRDefault="00CA3BC3" w:rsidP="00CA3BC3">
      <w:r>
        <w:t xml:space="preserve">git reset HEAD test.txt </w:t>
      </w:r>
    </w:p>
    <w:p w:rsidR="00CA3BC3" w:rsidRDefault="00CA3BC3" w:rsidP="00CA3BC3">
      <w:r>
        <w:t>git status</w:t>
      </w:r>
    </w:p>
    <w:p w:rsidR="00CA3BC3" w:rsidRDefault="00CA3BC3" w:rsidP="00CA3BC3">
      <w:r>
        <w:t xml:space="preserve">git add test.txt </w:t>
      </w:r>
    </w:p>
    <w:p w:rsidR="00CA3BC3" w:rsidRDefault="00CA3BC3" w:rsidP="00CA3BC3">
      <w:r>
        <w:t>git status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比较目前文件的修改状态</w:t>
      </w:r>
    </w:p>
    <w:p w:rsidR="00CA3BC3" w:rsidRDefault="00CA3BC3" w:rsidP="00CA3BC3">
      <w:r>
        <w:t xml:space="preserve">git diff test.txt 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查看提交过的版本，以便进行回滚等操作</w:t>
      </w:r>
    </w:p>
    <w:p w:rsidR="00CA3BC3" w:rsidRDefault="00CA3BC3" w:rsidP="00CA3BC3">
      <w:r>
        <w:t>git log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单行方式查看提交过的版本</w:t>
      </w:r>
    </w:p>
    <w:p w:rsidR="00CA3BC3" w:rsidRDefault="00CA3BC3" w:rsidP="00CA3BC3">
      <w:r>
        <w:t>git log --pretty=oneline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回退到上一版本</w:t>
      </w:r>
    </w:p>
    <w:p w:rsidR="00CA3BC3" w:rsidRDefault="00CA3BC3" w:rsidP="00CA3BC3">
      <w:r>
        <w:t>git reset --hard HEAD^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回退到上上版本</w:t>
      </w:r>
    </w:p>
    <w:p w:rsidR="00CA3BC3" w:rsidRDefault="00CA3BC3" w:rsidP="00CA3BC3">
      <w:r>
        <w:t>git reset --hard HEAD^^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指定编码回退版本</w:t>
      </w:r>
    </w:p>
    <w:p w:rsidR="00CA3BC3" w:rsidRDefault="00CA3BC3" w:rsidP="00CA3BC3">
      <w:r>
        <w:t>git reset --hard eb272aa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如果已回退，又想恢复，忘了版本号，用该命令查询</w:t>
      </w:r>
    </w:p>
    <w:p w:rsidR="00CA3BC3" w:rsidRDefault="00CA3BC3" w:rsidP="00CA3BC3">
      <w:r>
        <w:t>git reflog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如果仅仅修改了本地文件，没有被提交到缓冲区用该命令进行还原</w:t>
      </w:r>
    </w:p>
    <w:p w:rsidR="00CA3BC3" w:rsidRDefault="00CA3BC3" w:rsidP="00CA3BC3">
      <w:r>
        <w:t xml:space="preserve">git checkout -- test.txt </w:t>
      </w:r>
    </w:p>
    <w:p w:rsidR="00CA3BC3" w:rsidRDefault="00CA3BC3" w:rsidP="00CA3BC3"/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将远程</w:t>
      </w:r>
      <w:r>
        <w:rPr>
          <w:rFonts w:hint="eastAsia"/>
        </w:rPr>
        <w:t>github</w:t>
      </w:r>
      <w:r>
        <w:rPr>
          <w:rFonts w:hint="eastAsia"/>
        </w:rPr>
        <w:t>上的版本库通本地进行关联，冒号后面为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的用户名和版本库，这是建立在将本地公钥添加到</w:t>
      </w:r>
      <w:r>
        <w:rPr>
          <w:rFonts w:hint="eastAsia"/>
        </w:rPr>
        <w:t>github</w:t>
      </w:r>
      <w:r>
        <w:rPr>
          <w:rFonts w:hint="eastAsia"/>
        </w:rPr>
        <w:t>的前提下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#origin2</w:t>
      </w:r>
      <w:r>
        <w:rPr>
          <w:rFonts w:hint="eastAsia"/>
        </w:rPr>
        <w:t>为定义的名称，可以自定义</w:t>
      </w:r>
    </w:p>
    <w:p w:rsidR="00CA3BC3" w:rsidRDefault="00CA3BC3" w:rsidP="00CA3BC3">
      <w:r>
        <w:t>git remote add origin2 git@github.com:xingmin860818/mypython.git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将本地建立的版本库与</w:t>
      </w:r>
      <w:r>
        <w:rPr>
          <w:rFonts w:hint="eastAsia"/>
        </w:rPr>
        <w:t>github</w:t>
      </w:r>
      <w:r>
        <w:rPr>
          <w:rFonts w:hint="eastAsia"/>
        </w:rPr>
        <w:t>同步</w:t>
      </w:r>
      <w:r>
        <w:rPr>
          <w:rFonts w:hint="eastAsia"/>
        </w:rPr>
        <w:t>,</w:t>
      </w:r>
      <w:r>
        <w:rPr>
          <w:rFonts w:hint="eastAsia"/>
        </w:rPr>
        <w:t>该步骤要进入本地的版本库中执行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#master</w:t>
      </w:r>
      <w:r>
        <w:rPr>
          <w:rFonts w:hint="eastAsia"/>
        </w:rPr>
        <w:t>为命令一部分，非自定义</w:t>
      </w:r>
      <w:r>
        <w:rPr>
          <w:rFonts w:hint="eastAsia"/>
        </w:rPr>
        <w:t>,</w:t>
      </w:r>
      <w:r>
        <w:rPr>
          <w:rFonts w:hint="eastAsia"/>
        </w:rPr>
        <w:t>本地的版本库中必须存在已提交过的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文件</w:t>
      </w:r>
    </w:p>
    <w:p w:rsidR="00CA3BC3" w:rsidRDefault="00CA3BC3" w:rsidP="00CA3BC3">
      <w:r>
        <w:t>git push -u origin2 master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经过上面的第一次推送后，今后有推送内容可直接执行以下命令</w:t>
      </w:r>
    </w:p>
    <w:p w:rsidR="00CA3BC3" w:rsidRDefault="00CA3BC3" w:rsidP="00CA3BC3">
      <w:r>
        <w:t>git push origin2 master</w:t>
      </w:r>
    </w:p>
    <w:p w:rsidR="00CA3BC3" w:rsidRDefault="00CA3BC3" w:rsidP="00CA3BC3"/>
    <w:p w:rsidR="00CA3BC3" w:rsidRDefault="00CA3BC3" w:rsidP="00CA3BC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团队从</w:t>
      </w:r>
      <w:r>
        <w:rPr>
          <w:rFonts w:hint="eastAsia"/>
        </w:rPr>
        <w:t>0</w:t>
      </w:r>
      <w:r>
        <w:rPr>
          <w:rFonts w:hint="eastAsia"/>
        </w:rPr>
        <w:t>开发，就需要先建立远程库，然后各个开发端克隆该库</w:t>
      </w:r>
    </w:p>
    <w:p w:rsidR="00CA3BC3" w:rsidRDefault="00CA3BC3" w:rsidP="00CA3BC3">
      <w:r>
        <w:t>git clone git@github.com:xingmin860818/mypython.git</w:t>
      </w:r>
    </w:p>
    <w:p w:rsidR="00CA3BC3" w:rsidRDefault="00CA3BC3" w:rsidP="00CA3BC3">
      <w:r>
        <w:t>git remote add origin2 git@github.com:xingmin860818/mypython.git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修改，本地</w:t>
      </w:r>
      <w:r>
        <w:rPr>
          <w:rFonts w:hint="eastAsia"/>
        </w:rPr>
        <w:t>commit</w:t>
      </w:r>
      <w:r>
        <w:rPr>
          <w:rFonts w:hint="eastAsia"/>
        </w:rPr>
        <w:t>，推送远端</w:t>
      </w:r>
    </w:p>
    <w:p w:rsidR="00CA3BC3" w:rsidRDefault="00CA3BC3" w:rsidP="00CA3BC3">
      <w:r>
        <w:t>git push -u origin2 master</w:t>
      </w:r>
    </w:p>
    <w:p w:rsidR="00CA3BC3" w:rsidRDefault="00CA3BC3" w:rsidP="00CA3BC3"/>
    <w:p w:rsidR="00CA3BC3" w:rsidRDefault="00CA3BC3" w:rsidP="00CA3BC3">
      <w:r>
        <w:rPr>
          <w:rFonts w:hint="eastAsia"/>
        </w:rPr>
        <w:t>#</w:t>
      </w:r>
      <w:r>
        <w:rPr>
          <w:rFonts w:hint="eastAsia"/>
        </w:rPr>
        <w:t>分支管理</w:t>
      </w:r>
    </w:p>
    <w:p w:rsidR="00CA3BC3" w:rsidRDefault="00CA3BC3" w:rsidP="00CA3BC3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分支在实际中有什么用呢？假设你准备开发一个新功能，但是需要两周才能完成，第一周你写了</w:t>
      </w:r>
      <w:r>
        <w:rPr>
          <w:rFonts w:ascii="Helvetica" w:hAnsi="Helvetica" w:cs="Helvetica"/>
          <w:color w:val="666666"/>
          <w:sz w:val="21"/>
          <w:szCs w:val="21"/>
        </w:rPr>
        <w:t>50%</w:t>
      </w:r>
      <w:r>
        <w:rPr>
          <w:rFonts w:ascii="Helvetica" w:hAnsi="Helvetica" w:cs="Helvetica"/>
          <w:color w:val="666666"/>
          <w:sz w:val="21"/>
          <w:szCs w:val="21"/>
        </w:rPr>
        <w:t>的代码，如果立刻提交，由于代码还没写完，不完整的代码库会导致别人不能干活了。如果等代码全部写完再一次提交，又存在丢失每天进度的巨大风险。</w:t>
      </w:r>
    </w:p>
    <w:p w:rsidR="00CA3BC3" w:rsidRDefault="00CA3BC3" w:rsidP="00CA3BC3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有了分支，就不用怕了。你创建了一个属于你自己的分支，别人看不到，还继续在原来的分支上正常工作，而你在自己的分支上干活，想提交就提交，直到开发完毕后，再一次性合并到原来的分支上，这样，既安全，又不影响别人工作</w:t>
      </w:r>
    </w:p>
    <w:p w:rsidR="00CA3BC3" w:rsidRPr="00CA3BC3" w:rsidRDefault="00CA3BC3" w:rsidP="00CA3BC3">
      <w:pPr>
        <w:rPr>
          <w:rFonts w:hint="eastAsia"/>
        </w:rPr>
      </w:pPr>
      <w:r>
        <w:rPr>
          <w:rFonts w:hint="eastAsia"/>
        </w:rPr>
        <w:t>创建并</w:t>
      </w:r>
      <w:r>
        <w:t>切换到分支</w:t>
      </w:r>
    </w:p>
    <w:p w:rsidR="00CA3BC3" w:rsidRDefault="00CA3BC3" w:rsidP="00CA3BC3">
      <w:r>
        <w:t>[root@ansible-agent git]# git checkout -b dev</w:t>
      </w:r>
    </w:p>
    <w:p w:rsidR="00CA3BC3" w:rsidRDefault="00CA3BC3" w:rsidP="00CA3BC3">
      <w:r>
        <w:t>Switched to a new branch 'dev'</w:t>
      </w:r>
    </w:p>
    <w:p w:rsidR="00CA3BC3" w:rsidRDefault="00CA3BC3" w:rsidP="00CA3BC3">
      <w:r>
        <w:rPr>
          <w:rFonts w:hint="eastAsia"/>
        </w:rPr>
        <w:t>相当于</w:t>
      </w:r>
      <w:r>
        <w:t>：</w:t>
      </w:r>
    </w:p>
    <w:p w:rsidR="00CA3BC3" w:rsidRPr="00CA3BC3" w:rsidRDefault="00CA3BC3" w:rsidP="00CA3BC3">
      <w:pPr>
        <w:rPr>
          <w:rFonts w:hint="eastAsia"/>
        </w:rPr>
      </w:pPr>
      <w:r>
        <w:t>[root@ans</w:t>
      </w:r>
      <w:r>
        <w:t>ible-agent git]# git branch dev</w:t>
      </w:r>
    </w:p>
    <w:p w:rsidR="00CA3BC3" w:rsidRDefault="00CA3BC3" w:rsidP="00CA3BC3">
      <w:r>
        <w:t>[root@ansible-agent git]# git checkout dev</w:t>
      </w:r>
    </w:p>
    <w:p w:rsidR="00CA3BC3" w:rsidRDefault="00CA3BC3" w:rsidP="00CA3BC3">
      <w:r>
        <w:rPr>
          <w:rFonts w:hint="eastAsia"/>
        </w:rPr>
        <w:t>查看</w:t>
      </w:r>
      <w:r>
        <w:t>分支：</w:t>
      </w:r>
    </w:p>
    <w:p w:rsidR="00CA3BC3" w:rsidRDefault="00CA3BC3" w:rsidP="00CA3BC3">
      <w:pPr>
        <w:rPr>
          <w:rFonts w:hint="eastAsia"/>
        </w:rPr>
      </w:pPr>
      <w:r>
        <w:t>[root@ansible-agent git]# git branch</w:t>
      </w:r>
      <w:r>
        <w:t xml:space="preserve"> </w:t>
      </w:r>
      <w:r>
        <w:rPr>
          <w:rFonts w:hint="eastAsia"/>
        </w:rPr>
        <w:t>（省略</w:t>
      </w:r>
      <w:r>
        <w:t>*</w:t>
      </w:r>
      <w:r>
        <w:t>）</w:t>
      </w:r>
    </w:p>
    <w:p w:rsidR="00CA3BC3" w:rsidRDefault="00CA3BC3" w:rsidP="00CA3BC3">
      <w:r>
        <w:t>* dev</w:t>
      </w:r>
    </w:p>
    <w:p w:rsidR="00CA3BC3" w:rsidRDefault="00CA3BC3" w:rsidP="00CA3BC3">
      <w:pPr>
        <w:rPr>
          <w:rFonts w:hint="eastAsia"/>
        </w:rPr>
      </w:pPr>
      <w:r>
        <w:t xml:space="preserve">  master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分支</w:t>
      </w:r>
      <w:r>
        <w:t>中修改提交文件</w:t>
      </w:r>
      <w:r>
        <w:t>readme</w:t>
      </w:r>
      <w:r>
        <w:rPr>
          <w:rFonts w:hint="eastAsia"/>
        </w:rPr>
        <w:t>.txt</w:t>
      </w:r>
    </w:p>
    <w:p w:rsidR="00CA3BC3" w:rsidRDefault="00CA3BC3" w:rsidP="00CA3BC3">
      <w:r>
        <w:t>vim readme.txt</w:t>
      </w:r>
    </w:p>
    <w:p w:rsidR="00CA3BC3" w:rsidRPr="00CA3BC3" w:rsidRDefault="00CA3BC3" w:rsidP="00CA3BC3">
      <w:pPr>
        <w:rPr>
          <w:rFonts w:hint="eastAsia"/>
        </w:rPr>
      </w:pPr>
      <w:r>
        <w:t xml:space="preserve">git add readme.txt </w:t>
      </w:r>
    </w:p>
    <w:p w:rsidR="00CA3BC3" w:rsidRDefault="00CA3BC3" w:rsidP="00CA3BC3">
      <w:r>
        <w:t>git commit -m 'branch test'</w:t>
      </w:r>
    </w:p>
    <w:p w:rsidR="00CA3BC3" w:rsidRPr="00CA3BC3" w:rsidRDefault="00CA3BC3" w:rsidP="00CA3BC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3BC3">
        <w:rPr>
          <w:rFonts w:ascii="宋体" w:eastAsia="宋体" w:hAnsi="宋体" w:cs="宋体"/>
          <w:color w:val="444444"/>
          <w:kern w:val="0"/>
          <w:sz w:val="24"/>
          <w:szCs w:val="24"/>
        </w:rPr>
        <w:t>[dev fec145a] branch test</w:t>
      </w:r>
    </w:p>
    <w:p w:rsidR="00CA3BC3" w:rsidRPr="00CA3BC3" w:rsidRDefault="00CA3BC3" w:rsidP="00CA3BC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A3BC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CA3BC3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CA3BC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CA3BC3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CA3BC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:rsidR="00CA3BC3" w:rsidRDefault="00CA3BC3" w:rsidP="00CA3BC3"/>
    <w:p w:rsidR="00CA3BC3" w:rsidRPr="00CA3BC3" w:rsidRDefault="00CA3BC3" w:rsidP="00CA3BC3">
      <w:pPr>
        <w:rPr>
          <w:rFonts w:hint="eastAsia"/>
        </w:rPr>
      </w:pPr>
      <w:r>
        <w:rPr>
          <w:rFonts w:hint="eastAsia"/>
        </w:rPr>
        <w:lastRenderedPageBreak/>
        <w:t>Dev</w:t>
      </w:r>
      <w:r>
        <w:rPr>
          <w:rFonts w:hint="eastAsia"/>
        </w:rPr>
        <w:t>分支</w:t>
      </w:r>
      <w:r>
        <w:t>的工作完成，切换回</w:t>
      </w:r>
      <w:r>
        <w:t>master</w:t>
      </w:r>
      <w:r>
        <w:t>分支</w:t>
      </w:r>
    </w:p>
    <w:p w:rsidR="00CA3BC3" w:rsidRDefault="00CA3BC3" w:rsidP="00CA3BC3">
      <w:r>
        <w:t>git checkout master</w:t>
      </w:r>
    </w:p>
    <w:p w:rsidR="00CA3BC3" w:rsidRDefault="00CA3BC3" w:rsidP="00CA3BC3">
      <w:r w:rsidRPr="00CA3BC3">
        <w:t>Switched to branch 'master'</w:t>
      </w:r>
    </w:p>
    <w:p w:rsidR="00CA3BC3" w:rsidRDefault="00CA3BC3" w:rsidP="00CA3BC3">
      <w:pPr>
        <w:rPr>
          <w:rFonts w:hint="eastAsia"/>
        </w:rPr>
      </w:pPr>
    </w:p>
    <w:p w:rsidR="00CA3BC3" w:rsidRDefault="00CA3BC3" w:rsidP="00CA3BC3">
      <w:r>
        <w:t>ls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发现</w:t>
      </w:r>
      <w:r>
        <w:t>刚才便器的内容不见了</w:t>
      </w:r>
      <w:r>
        <w:rPr>
          <w:rFonts w:hint="eastAsia"/>
        </w:rPr>
        <w:t>，</w:t>
      </w:r>
      <w:r>
        <w:t>那是因为刚刚</w:t>
      </w:r>
      <w:r>
        <w:rPr>
          <w:rFonts w:hint="eastAsia"/>
        </w:rPr>
        <w:t>提交</w:t>
      </w:r>
      <w:r>
        <w:t>的是在</w:t>
      </w:r>
      <w:r>
        <w:t>Dev</w:t>
      </w:r>
      <w:r>
        <w:t>分支上的，</w:t>
      </w:r>
      <w:r>
        <w:rPr>
          <w:rFonts w:hint="eastAsia"/>
        </w:rPr>
        <w:t>而</w:t>
      </w:r>
      <w:r>
        <w:t>master</w:t>
      </w:r>
      <w:r>
        <w:t>分支</w:t>
      </w:r>
      <w:r>
        <w:rPr>
          <w:rFonts w:hint="eastAsia"/>
        </w:rPr>
        <w:t>此刻</w:t>
      </w:r>
      <w:r>
        <w:t>的提交点没有变</w:t>
      </w:r>
    </w:p>
    <w:p w:rsidR="00CA3BC3" w:rsidRDefault="00CA3BC3" w:rsidP="00CA3BC3">
      <w:r>
        <w:rPr>
          <w:noProof/>
        </w:rPr>
        <w:drawing>
          <wp:inline distT="0" distB="0" distL="0" distR="0" wp14:anchorId="47DA250C" wp14:editId="6A09D4C0">
            <wp:extent cx="42291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现在</w:t>
      </w:r>
      <w:r>
        <w:t>吧</w:t>
      </w:r>
      <w:r>
        <w:t>dev</w:t>
      </w:r>
      <w:r>
        <w:t>分支</w:t>
      </w:r>
      <w:r>
        <w:t>id</w:t>
      </w:r>
      <w:r>
        <w:t>工作合并到</w:t>
      </w:r>
      <w:r>
        <w:t>master</w:t>
      </w:r>
      <w:r>
        <w:t>分支上：</w:t>
      </w:r>
    </w:p>
    <w:p w:rsidR="00CA3BC3" w:rsidRDefault="00CA3BC3" w:rsidP="00CA3BC3">
      <w:r>
        <w:t>git merge dev</w:t>
      </w:r>
    </w:p>
    <w:p w:rsidR="00CA3BC3" w:rsidRDefault="00CA3BC3" w:rsidP="00CA3BC3">
      <w:r>
        <w:t>Updating c465d28..27a1a27</w:t>
      </w:r>
    </w:p>
    <w:p w:rsidR="00CA3BC3" w:rsidRDefault="00CA3BC3" w:rsidP="00CA3BC3">
      <w:r>
        <w:t>Fast-forward</w:t>
      </w:r>
    </w:p>
    <w:p w:rsidR="00CA3BC3" w:rsidRDefault="00CA3BC3" w:rsidP="00CA3BC3">
      <w:r>
        <w:t xml:space="preserve"> readme.txt |    2 +-</w:t>
      </w:r>
    </w:p>
    <w:p w:rsidR="00CA3BC3" w:rsidRDefault="00CA3BC3" w:rsidP="00CA3BC3">
      <w:r>
        <w:t xml:space="preserve"> 1 files changed, 1 insertions(+), 1 deletions(-cat readme.txt </w:t>
      </w:r>
    </w:p>
    <w:p w:rsidR="00CA3BC3" w:rsidRDefault="00CA3BC3" w:rsidP="00CA3BC3">
      <w:r>
        <w:rPr>
          <w:rFonts w:hint="eastAsia"/>
        </w:rPr>
        <w:t>这是在看</w:t>
      </w:r>
      <w:r>
        <w:t>readme.txt</w:t>
      </w:r>
      <w:r>
        <w:rPr>
          <w:rFonts w:hint="eastAsia"/>
        </w:rPr>
        <w:t>的</w:t>
      </w:r>
      <w:r>
        <w:t>内容就</w:t>
      </w:r>
      <w:r>
        <w:rPr>
          <w:rFonts w:hint="eastAsia"/>
        </w:rPr>
        <w:t>更新</w:t>
      </w:r>
      <w:r>
        <w:t>了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注意</w:t>
      </w:r>
      <w:r>
        <w:t>Fast-forward</w:t>
      </w:r>
      <w:r>
        <w:t>信息，</w:t>
      </w:r>
      <w:r>
        <w:t>git</w:t>
      </w:r>
      <w:r>
        <w:t>告诉我们，这</w:t>
      </w:r>
      <w:r>
        <w:rPr>
          <w:rFonts w:hint="eastAsia"/>
        </w:rPr>
        <w:t>次</w:t>
      </w:r>
      <w:r>
        <w:t>合并是快进模式，也就是直接把</w:t>
      </w:r>
      <w:r>
        <w:t>master</w:t>
      </w:r>
      <w:r>
        <w:t>的当前</w:t>
      </w:r>
      <w:r>
        <w:rPr>
          <w:rFonts w:hint="eastAsia"/>
        </w:rPr>
        <w:t>指向</w:t>
      </w:r>
      <w:r>
        <w:t>dev</w:t>
      </w:r>
      <w:r>
        <w:t>的</w:t>
      </w:r>
      <w:r>
        <w:rPr>
          <w:rFonts w:hint="eastAsia"/>
        </w:rPr>
        <w:t>当前</w:t>
      </w:r>
      <w:r>
        <w:t>提交，所以合并速度非常快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也不是</w:t>
      </w:r>
      <w:r>
        <w:t>每次合并都能</w:t>
      </w:r>
      <w:r>
        <w:t>Fast-forward</w:t>
      </w:r>
      <w:r>
        <w:t>。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合并</w:t>
      </w:r>
      <w:r>
        <w:t>完成后就可以放心的删除</w:t>
      </w:r>
      <w:r>
        <w:t>dev</w:t>
      </w:r>
      <w:r>
        <w:t>分支</w:t>
      </w:r>
      <w:r>
        <w:rPr>
          <w:rFonts w:hint="eastAsia"/>
        </w:rPr>
        <w:t>了</w:t>
      </w:r>
      <w:r>
        <w:t>：</w:t>
      </w:r>
    </w:p>
    <w:p w:rsidR="00CA3BC3" w:rsidRDefault="00CA3BC3" w:rsidP="00CA3BC3">
      <w:r>
        <w:t>#</w:t>
      </w:r>
      <w:r>
        <w:t>git branch -d dev</w:t>
      </w:r>
    </w:p>
    <w:p w:rsidR="00CA3BC3" w:rsidRDefault="00CA3BC3" w:rsidP="00CA3BC3">
      <w:r w:rsidRPr="00CA3BC3">
        <w:t>Deleted branch dev (was 27a1a27).</w:t>
      </w:r>
    </w:p>
    <w:p w:rsidR="00AF3BC8" w:rsidRDefault="00CA3BC3" w:rsidP="00CA3BC3">
      <w:r>
        <w:t>#</w:t>
      </w:r>
      <w:r>
        <w:t>git branch</w:t>
      </w:r>
    </w:p>
    <w:p w:rsidR="00CA3BC3" w:rsidRDefault="00CA3BC3" w:rsidP="00CA3BC3">
      <w:r w:rsidRPr="00CA3BC3">
        <w:t>* master</w:t>
      </w:r>
    </w:p>
    <w:p w:rsidR="00CA3BC3" w:rsidRDefault="00CA3BC3" w:rsidP="00CA3BC3"/>
    <w:p w:rsidR="00CA3BC3" w:rsidRDefault="00CA3BC3" w:rsidP="00CA3BC3">
      <w:r>
        <w:rPr>
          <w:rFonts w:hint="eastAsia"/>
        </w:rPr>
        <w:t>解决</w:t>
      </w:r>
      <w:r>
        <w:t>冲突：</w:t>
      </w:r>
    </w:p>
    <w:p w:rsidR="00CA3BC3" w:rsidRDefault="00CA3BC3" w:rsidP="00CA3BC3">
      <w:pPr>
        <w:rPr>
          <w:rFonts w:hint="eastAsia"/>
        </w:rPr>
      </w:pPr>
      <w:r>
        <w:rPr>
          <w:rFonts w:hint="eastAsia"/>
        </w:rPr>
        <w:t>下面在创建</w:t>
      </w:r>
      <w:r>
        <w:t>新分支，新分支更改</w:t>
      </w:r>
      <w:r>
        <w:rPr>
          <w:rFonts w:hint="eastAsia"/>
        </w:rPr>
        <w:t>文件</w:t>
      </w:r>
      <w:r>
        <w:t>后，切换回老分支再更改文件，然后合并两个分支，就会出现冲突问题</w:t>
      </w:r>
    </w:p>
    <w:p w:rsidR="00CA3BC3" w:rsidRDefault="00CA3BC3" w:rsidP="00CA3BC3">
      <w:r>
        <w:t>[root@ansible-agent git]# git checkout -b featurel</w:t>
      </w:r>
    </w:p>
    <w:p w:rsidR="00CA3BC3" w:rsidRDefault="00CA3BC3" w:rsidP="00CA3BC3">
      <w:r>
        <w:t>Switched to a new branch 'featurel'</w:t>
      </w:r>
    </w:p>
    <w:p w:rsidR="00CA3BC3" w:rsidRDefault="00CA3BC3" w:rsidP="00CA3BC3">
      <w:r>
        <w:t>[root@ansible-agent git]# ls</w:t>
      </w:r>
    </w:p>
    <w:p w:rsidR="00CA3BC3" w:rsidRDefault="00CA3BC3" w:rsidP="00CA3BC3">
      <w:r>
        <w:lastRenderedPageBreak/>
        <w:t>abc  readme.txt</w:t>
      </w:r>
    </w:p>
    <w:p w:rsidR="00CA3BC3" w:rsidRDefault="00CA3BC3" w:rsidP="00CA3BC3">
      <w:r>
        <w:t xml:space="preserve">[root@ansible-agent git]# vim readme.txt </w:t>
      </w:r>
    </w:p>
    <w:p w:rsidR="00CA3BC3" w:rsidRDefault="00CA3BC3" w:rsidP="00CA3BC3">
      <w:r>
        <w:t xml:space="preserve">[root@ansible-agent git]# git add readme.txt </w:t>
      </w:r>
    </w:p>
    <w:p w:rsidR="004613ED" w:rsidRDefault="00CA3BC3" w:rsidP="00CA3BC3">
      <w:r>
        <w:t>[root@ansible-agent git]# git commit</w:t>
      </w:r>
      <w:r w:rsidR="004613ED">
        <w:t xml:space="preserve"> -m 'and simple’</w:t>
      </w:r>
    </w:p>
    <w:p w:rsidR="00CA3BC3" w:rsidRDefault="004613ED" w:rsidP="00CA3BC3">
      <w:r>
        <w:t xml:space="preserve"> </w:t>
      </w:r>
      <w:r w:rsidR="00CA3BC3">
        <w:t>[featurel c4fa083] and simple</w:t>
      </w:r>
    </w:p>
    <w:p w:rsidR="00CA3BC3" w:rsidRDefault="00CA3BC3" w:rsidP="00CA3BC3">
      <w:r>
        <w:t xml:space="preserve"> Committer: root &lt;root@ansible-agent.(none)&gt;</w:t>
      </w:r>
    </w:p>
    <w:p w:rsidR="00CA3BC3" w:rsidRDefault="00CA3BC3" w:rsidP="00CA3BC3">
      <w:r>
        <w:t>Your name and email address were configured automatically based</w:t>
      </w:r>
    </w:p>
    <w:p w:rsidR="00CA3BC3" w:rsidRDefault="00CA3BC3" w:rsidP="00CA3BC3">
      <w:r>
        <w:t>on your username and hostname. Please check that they are accurate.</w:t>
      </w:r>
    </w:p>
    <w:p w:rsidR="00CA3BC3" w:rsidRDefault="00CA3BC3" w:rsidP="00CA3BC3">
      <w:r>
        <w:t>You can suppress this message by setting them explicitly:</w:t>
      </w:r>
    </w:p>
    <w:p w:rsidR="00CA3BC3" w:rsidRDefault="00CA3BC3" w:rsidP="00CA3BC3"/>
    <w:p w:rsidR="00CA3BC3" w:rsidRDefault="00CA3BC3" w:rsidP="00CA3BC3">
      <w:r>
        <w:t xml:space="preserve">    git config --global user.name "Your Name"</w:t>
      </w:r>
    </w:p>
    <w:p w:rsidR="00CA3BC3" w:rsidRDefault="00CA3BC3" w:rsidP="00CA3BC3">
      <w:r>
        <w:t xml:space="preserve">    git config --global user.email you@example.com</w:t>
      </w:r>
    </w:p>
    <w:p w:rsidR="00CA3BC3" w:rsidRDefault="00CA3BC3" w:rsidP="00CA3BC3"/>
    <w:p w:rsidR="00CA3BC3" w:rsidRDefault="00CA3BC3" w:rsidP="00CA3BC3">
      <w:r>
        <w:t>If the identity used for this commit is wrong, you can fix it with:</w:t>
      </w:r>
    </w:p>
    <w:p w:rsidR="00CA3BC3" w:rsidRDefault="00CA3BC3" w:rsidP="00CA3BC3"/>
    <w:p w:rsidR="00CA3BC3" w:rsidRDefault="00CA3BC3" w:rsidP="00CA3BC3">
      <w:r>
        <w:t xml:space="preserve">    git commit --amend --author='Your Name &lt;you@example.com&gt;'</w:t>
      </w:r>
    </w:p>
    <w:p w:rsidR="00CA3BC3" w:rsidRDefault="00CA3BC3" w:rsidP="00CA3BC3"/>
    <w:p w:rsidR="00CA3BC3" w:rsidRDefault="00CA3BC3" w:rsidP="00CA3BC3">
      <w:r>
        <w:t xml:space="preserve"> 1 files changed, 1 insertions(+), 0 deletions(-)</w:t>
      </w:r>
    </w:p>
    <w:p w:rsidR="00CA3BC3" w:rsidRDefault="00CA3BC3" w:rsidP="00CA3BC3">
      <w:r>
        <w:t>[root@ansible-agent git]# git checkout master</w:t>
      </w:r>
    </w:p>
    <w:p w:rsidR="00CA3BC3" w:rsidRDefault="00CA3BC3" w:rsidP="00CA3BC3">
      <w:r>
        <w:t>Switched to branch 'master'</w:t>
      </w:r>
    </w:p>
    <w:p w:rsidR="00CA3BC3" w:rsidRDefault="00CA3BC3" w:rsidP="00CA3BC3">
      <w:r>
        <w:t xml:space="preserve">[root@ansible-agent git]# vim readme.txt </w:t>
      </w:r>
    </w:p>
    <w:p w:rsidR="00CA3BC3" w:rsidRDefault="00CA3BC3" w:rsidP="00CA3BC3">
      <w:r>
        <w:t xml:space="preserve">[root@ansible-agent git]# git add readme.txt </w:t>
      </w:r>
    </w:p>
    <w:p w:rsidR="00CA3BC3" w:rsidRDefault="00CA3BC3" w:rsidP="00CA3BC3">
      <w:r>
        <w:t>[root@ansible-agent git]# git commit -m 'simpol'</w:t>
      </w:r>
    </w:p>
    <w:p w:rsidR="00CA3BC3" w:rsidRDefault="00CA3BC3" w:rsidP="00CA3BC3">
      <w:r>
        <w:t>[master 6ed2f44] simpol</w:t>
      </w:r>
    </w:p>
    <w:p w:rsidR="00CA3BC3" w:rsidRDefault="00CA3BC3" w:rsidP="00CA3BC3">
      <w:r>
        <w:t xml:space="preserve"> Committer: root &lt;root@ansible-agent.(none)&gt;</w:t>
      </w:r>
    </w:p>
    <w:p w:rsidR="00CA3BC3" w:rsidRDefault="00CA3BC3" w:rsidP="00CA3BC3">
      <w:r>
        <w:t>Your name and email address were configured automatically based</w:t>
      </w:r>
    </w:p>
    <w:p w:rsidR="00CA3BC3" w:rsidRDefault="00CA3BC3" w:rsidP="00CA3BC3">
      <w:r>
        <w:t>on your username and hostname. Please check that they are accurate.</w:t>
      </w:r>
    </w:p>
    <w:p w:rsidR="00CA3BC3" w:rsidRDefault="00CA3BC3" w:rsidP="00CA3BC3">
      <w:r>
        <w:t>You can suppress this message by setting them explicitly:</w:t>
      </w:r>
    </w:p>
    <w:p w:rsidR="00CA3BC3" w:rsidRDefault="00CA3BC3" w:rsidP="00CA3BC3"/>
    <w:p w:rsidR="00CA3BC3" w:rsidRDefault="00CA3BC3" w:rsidP="00CA3BC3">
      <w:r>
        <w:t xml:space="preserve">    git config --global user.name "Your Name"</w:t>
      </w:r>
    </w:p>
    <w:p w:rsidR="00CA3BC3" w:rsidRDefault="00CA3BC3" w:rsidP="00CA3BC3">
      <w:r>
        <w:t xml:space="preserve">    git config --global user.email you@example.com</w:t>
      </w:r>
    </w:p>
    <w:p w:rsidR="00CA3BC3" w:rsidRDefault="00CA3BC3" w:rsidP="00CA3BC3"/>
    <w:p w:rsidR="00CA3BC3" w:rsidRDefault="00CA3BC3" w:rsidP="00CA3BC3">
      <w:r>
        <w:t>If the identity used for this commit is wrong, you can fix it with:</w:t>
      </w:r>
    </w:p>
    <w:p w:rsidR="00CA3BC3" w:rsidRDefault="00CA3BC3" w:rsidP="00CA3BC3"/>
    <w:p w:rsidR="00CA3BC3" w:rsidRDefault="00CA3BC3" w:rsidP="00CA3BC3">
      <w:r>
        <w:t xml:space="preserve">    git commit --amend --author='Your Name &lt;you@example.com&gt;'</w:t>
      </w:r>
    </w:p>
    <w:p w:rsidR="00CA3BC3" w:rsidRDefault="00CA3BC3" w:rsidP="00CA3BC3"/>
    <w:p w:rsidR="00CA3BC3" w:rsidRDefault="00CA3BC3" w:rsidP="00CA3BC3">
      <w:r>
        <w:t xml:space="preserve"> 1 files changed, 1 insertions(+), 0 deletions(-)</w:t>
      </w:r>
    </w:p>
    <w:p w:rsidR="00CA3BC3" w:rsidRDefault="004613ED" w:rsidP="00CA3BC3">
      <w:r>
        <w:t xml:space="preserve"> </w:t>
      </w:r>
      <w:r w:rsidR="00CA3BC3">
        <w:t>[root@ansible-agent git]# git merge featurel</w:t>
      </w:r>
    </w:p>
    <w:p w:rsidR="00CA3BC3" w:rsidRPr="004613ED" w:rsidRDefault="00CA3BC3" w:rsidP="00CA3BC3">
      <w:pPr>
        <w:rPr>
          <w:color w:val="FF0000"/>
        </w:rPr>
      </w:pPr>
      <w:r w:rsidRPr="004613ED">
        <w:rPr>
          <w:color w:val="FF0000"/>
        </w:rPr>
        <w:t>Auto-merging readme.txt</w:t>
      </w:r>
    </w:p>
    <w:p w:rsidR="00CA3BC3" w:rsidRPr="004613ED" w:rsidRDefault="00CA3BC3" w:rsidP="00CA3BC3">
      <w:pPr>
        <w:rPr>
          <w:color w:val="FF0000"/>
        </w:rPr>
      </w:pPr>
      <w:r w:rsidRPr="004613ED">
        <w:rPr>
          <w:color w:val="FF0000"/>
        </w:rPr>
        <w:lastRenderedPageBreak/>
        <w:t>CONFLICT (content): Merge conflict in readme.txt</w:t>
      </w:r>
    </w:p>
    <w:p w:rsidR="00CA3BC3" w:rsidRPr="004613ED" w:rsidRDefault="00CA3BC3" w:rsidP="00CA3BC3">
      <w:pPr>
        <w:rPr>
          <w:color w:val="FF0000"/>
        </w:rPr>
      </w:pPr>
      <w:r w:rsidRPr="004613ED">
        <w:rPr>
          <w:color w:val="FF0000"/>
        </w:rPr>
        <w:t>Automatic merge failed; fix conflicts and then commit the result.</w:t>
      </w:r>
    </w:p>
    <w:p w:rsidR="00CA3BC3" w:rsidRDefault="00CA3BC3" w:rsidP="00CA3BC3">
      <w:r>
        <w:t>[root@ansible-agent git]# git status</w:t>
      </w:r>
    </w:p>
    <w:p w:rsidR="00CA3BC3" w:rsidRDefault="00CA3BC3" w:rsidP="00CA3BC3">
      <w:r>
        <w:t># On branch master</w:t>
      </w:r>
    </w:p>
    <w:p w:rsidR="00CA3BC3" w:rsidRDefault="00CA3BC3" w:rsidP="00CA3BC3">
      <w:r>
        <w:t># Unmerged paths:</w:t>
      </w:r>
    </w:p>
    <w:p w:rsidR="00CA3BC3" w:rsidRDefault="00CA3BC3" w:rsidP="00CA3BC3">
      <w:r>
        <w:t>#   (use "git add/rm &lt;file&gt;..." as appropriate to mark resolution)</w:t>
      </w:r>
    </w:p>
    <w:p w:rsidR="00CA3BC3" w:rsidRDefault="00CA3BC3" w:rsidP="00CA3BC3">
      <w:r>
        <w:t>#</w:t>
      </w:r>
    </w:p>
    <w:p w:rsidR="00CA3BC3" w:rsidRDefault="00CA3BC3" w:rsidP="00CA3BC3">
      <w:r>
        <w:t>#</w:t>
      </w:r>
      <w:r>
        <w:tab/>
        <w:t>both modified:      readme.txt</w:t>
      </w:r>
    </w:p>
    <w:p w:rsidR="00CA3BC3" w:rsidRDefault="00CA3BC3" w:rsidP="00CA3BC3">
      <w:r>
        <w:t>#</w:t>
      </w:r>
    </w:p>
    <w:p w:rsidR="00CA3BC3" w:rsidRDefault="00CA3BC3" w:rsidP="00CA3BC3">
      <w:r>
        <w:t>no changes added to commit (use "git add" and/or "git commit -a")</w:t>
      </w:r>
    </w:p>
    <w:p w:rsidR="004613ED" w:rsidRDefault="004613ED" w:rsidP="00CA3BC3">
      <w:r>
        <w:rPr>
          <w:rFonts w:hint="eastAsia"/>
        </w:rPr>
        <w:t>查看</w:t>
      </w:r>
      <w:r>
        <w:t>readme.txt</w:t>
      </w:r>
      <w:r>
        <w:rPr>
          <w:rFonts w:hint="eastAsia"/>
        </w:rPr>
        <w:t>的</w:t>
      </w:r>
      <w:r>
        <w:t>内容</w:t>
      </w:r>
    </w:p>
    <w:p w:rsidR="004613ED" w:rsidRDefault="004613ED" w:rsidP="00CA3BC3">
      <w:r>
        <w:rPr>
          <w:noProof/>
        </w:rPr>
        <w:drawing>
          <wp:inline distT="0" distB="0" distL="0" distR="0" wp14:anchorId="2210EA73" wp14:editId="3AA97671">
            <wp:extent cx="5274310" cy="2581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ED" w:rsidRDefault="004613ED" w:rsidP="00CA3BC3">
      <w:r>
        <w:rPr>
          <w:rFonts w:hint="eastAsia"/>
        </w:rPr>
        <w:t>在提交</w:t>
      </w:r>
      <w:r>
        <w:t>：</w:t>
      </w:r>
    </w:p>
    <w:p w:rsidR="004613ED" w:rsidRDefault="004613ED" w:rsidP="00CA3BC3">
      <w:pPr>
        <w:rPr>
          <w:rFonts w:hint="eastAsia"/>
        </w:rPr>
      </w:pPr>
    </w:p>
    <w:p w:rsidR="004613ED" w:rsidRDefault="004613ED" w:rsidP="004613ED">
      <w:r>
        <w:rPr>
          <w:noProof/>
        </w:rPr>
        <w:drawing>
          <wp:inline distT="0" distB="0" distL="0" distR="0" wp14:anchorId="7FA4B53A" wp14:editId="316D9FBC">
            <wp:extent cx="5274310" cy="2905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ED" w:rsidRDefault="004613ED" w:rsidP="004613E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用带参数的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也可以看到分支的合并情况：</w:t>
      </w:r>
    </w:p>
    <w:p w:rsidR="004613ED" w:rsidRDefault="004613ED" w:rsidP="004613ED">
      <w:r>
        <w:t>[root@ansible-agent git]#  git log --graph --pretty=oneline --abbrev-commit</w:t>
      </w:r>
    </w:p>
    <w:p w:rsidR="004613ED" w:rsidRDefault="004613ED" w:rsidP="004613ED">
      <w:r>
        <w:t>*   abc816e conflit fixed</w:t>
      </w:r>
    </w:p>
    <w:p w:rsidR="004613ED" w:rsidRDefault="004613ED" w:rsidP="004613ED">
      <w:r>
        <w:t xml:space="preserve">|\  </w:t>
      </w:r>
    </w:p>
    <w:p w:rsidR="004613ED" w:rsidRDefault="004613ED" w:rsidP="004613ED">
      <w:r>
        <w:t>| * c4fa083 and simple</w:t>
      </w:r>
    </w:p>
    <w:p w:rsidR="004613ED" w:rsidRDefault="004613ED" w:rsidP="004613ED">
      <w:r>
        <w:t>* | 6ed2f44 simpol</w:t>
      </w:r>
    </w:p>
    <w:p w:rsidR="004613ED" w:rsidRDefault="004613ED" w:rsidP="004613ED">
      <w:r>
        <w:t xml:space="preserve">|/  </w:t>
      </w:r>
    </w:p>
    <w:p w:rsidR="004613ED" w:rsidRDefault="004613ED" w:rsidP="004613ED">
      <w:r>
        <w:t>* 27a1a27 b</w:t>
      </w:r>
    </w:p>
    <w:p w:rsidR="004613ED" w:rsidRDefault="004613ED" w:rsidP="004613ED">
      <w:r>
        <w:t>* c465d28 branch test</w:t>
      </w:r>
    </w:p>
    <w:p w:rsidR="004613ED" w:rsidRDefault="004613ED" w:rsidP="004613ED">
      <w:r>
        <w:t>* 02e6f05 msg</w:t>
      </w:r>
    </w:p>
    <w:p w:rsidR="004613ED" w:rsidRDefault="004613ED" w:rsidP="004613ED">
      <w:r>
        <w:rPr>
          <w:rFonts w:hint="eastAsia"/>
        </w:rPr>
        <w:t>最后</w:t>
      </w:r>
      <w:r>
        <w:t>可以删除新建的分支</w:t>
      </w:r>
    </w:p>
    <w:p w:rsidR="004613ED" w:rsidRDefault="004613ED" w:rsidP="004613ED">
      <w:r>
        <w:t>[root@ansible-agent git]# git branch -d featurel</w:t>
      </w:r>
    </w:p>
    <w:p w:rsidR="004613ED" w:rsidRDefault="004613ED" w:rsidP="004613ED">
      <w:r>
        <w:t>Deleted branch featurel (was c4fa083).</w:t>
      </w:r>
    </w:p>
    <w:p w:rsidR="004613ED" w:rsidRDefault="004613ED" w:rsidP="004613ED"/>
    <w:p w:rsidR="004613ED" w:rsidRDefault="004613ED" w:rsidP="004613ED">
      <w:r>
        <w:rPr>
          <w:rFonts w:hint="eastAsia"/>
        </w:rPr>
        <w:t>分支</w:t>
      </w:r>
      <w:r>
        <w:t>管理策略</w:t>
      </w:r>
    </w:p>
    <w:p w:rsidR="004613ED" w:rsidRDefault="004613ED" w:rsidP="004613ED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通常，合并分支时，如果可能，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会用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模式，但这种模式下，删除分支后，会丢掉分支信息。</w:t>
      </w:r>
    </w:p>
    <w:p w:rsidR="004613ED" w:rsidRDefault="004613ED" w:rsidP="004613ED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如果要强制禁用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 w:val="21"/>
          <w:szCs w:val="21"/>
        </w:rPr>
        <w:t>模式，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就会在</w:t>
      </w:r>
      <w:r>
        <w:rPr>
          <w:rFonts w:ascii="Helvetica" w:hAnsi="Helvetica" w:cs="Helvetica"/>
          <w:color w:val="666666"/>
          <w:sz w:val="21"/>
          <w:szCs w:val="21"/>
        </w:rPr>
        <w:t>merge</w:t>
      </w:r>
      <w:r>
        <w:rPr>
          <w:rFonts w:ascii="Helvetica" w:hAnsi="Helvetica" w:cs="Helvetica"/>
          <w:color w:val="666666"/>
          <w:sz w:val="21"/>
          <w:szCs w:val="21"/>
        </w:rPr>
        <w:t>时生成一个新的</w:t>
      </w:r>
      <w:r>
        <w:rPr>
          <w:rFonts w:ascii="Helvetica" w:hAnsi="Helvetica" w:cs="Helvetica"/>
          <w:color w:val="666666"/>
          <w:sz w:val="21"/>
          <w:szCs w:val="21"/>
        </w:rPr>
        <w:t>commit</w:t>
      </w:r>
      <w:r>
        <w:rPr>
          <w:rFonts w:ascii="Helvetica" w:hAnsi="Helvetica" w:cs="Helvetica"/>
          <w:color w:val="666666"/>
          <w:sz w:val="21"/>
          <w:szCs w:val="21"/>
        </w:rPr>
        <w:t>，这样，从分支历史上就可以看出分支信息。</w:t>
      </w:r>
    </w:p>
    <w:p w:rsidR="004613ED" w:rsidRDefault="004613ED" w:rsidP="004613ED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下面我们实战一下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 w:val="21"/>
          <w:szCs w:val="21"/>
        </w:rPr>
        <w:t>方式的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 w:val="21"/>
          <w:szCs w:val="21"/>
        </w:rPr>
        <w:t>：</w:t>
      </w:r>
    </w:p>
    <w:p w:rsidR="004613ED" w:rsidRDefault="004613ED" w:rsidP="004613ED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首先，仍然创建并切换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</w:t>
      </w:r>
    </w:p>
    <w:p w:rsidR="004613ED" w:rsidRDefault="004613ED" w:rsidP="004613ED">
      <w:r>
        <w:t>[root@ansible-agent git]# git checkout -b dev</w:t>
      </w:r>
    </w:p>
    <w:p w:rsidR="004613ED" w:rsidRDefault="004613ED" w:rsidP="004613ED">
      <w:r>
        <w:t>'Switched to a new branch 'dev'</w:t>
      </w:r>
    </w:p>
    <w:p w:rsidR="004613ED" w:rsidRDefault="004613ED" w:rsidP="004613ED">
      <w:r>
        <w:t xml:space="preserve">[root@ansible-agent git]# vim readme.txt </w:t>
      </w:r>
    </w:p>
    <w:p w:rsidR="004613ED" w:rsidRDefault="004613ED" w:rsidP="004613ED">
      <w:r>
        <w:t xml:space="preserve">[root@ansible-agent git]# cat readme.txt </w:t>
      </w:r>
    </w:p>
    <w:p w:rsidR="004613ED" w:rsidRDefault="004613ED" w:rsidP="004613ED">
      <w:r>
        <w:t>Creating a new branch is quick</w:t>
      </w:r>
    </w:p>
    <w:p w:rsidR="004613ED" w:rsidRDefault="004613ED" w:rsidP="004613ED">
      <w:r>
        <w:t>ksksksksk</w:t>
      </w:r>
    </w:p>
    <w:p w:rsidR="004613ED" w:rsidRDefault="004613ED" w:rsidP="004613ED">
      <w:r>
        <w:t>ooooooooo</w:t>
      </w:r>
    </w:p>
    <w:p w:rsidR="004613ED" w:rsidRDefault="004613ED" w:rsidP="004613ED">
      <w:pPr>
        <w:rPr>
          <w:color w:val="FF0000"/>
        </w:rPr>
      </w:pPr>
      <w:r w:rsidRPr="004613ED">
        <w:rPr>
          <w:color w:val="FF0000"/>
        </w:rPr>
        <w:t>dddddddddddddeeeeeeeeeeeeeeeeevvvvvvvvvvvvvvvvv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新增</w:t>
      </w:r>
      <w:r>
        <w:rPr>
          <w:color w:val="FF0000"/>
        </w:rPr>
        <w:t>内容</w:t>
      </w:r>
    </w:p>
    <w:p w:rsidR="004613ED" w:rsidRDefault="004613ED" w:rsidP="004613ED">
      <w:r>
        <w:t xml:space="preserve">[root@ansible-agent git]# git add readme.txt </w:t>
      </w:r>
    </w:p>
    <w:p w:rsidR="004613ED" w:rsidRDefault="004613ED" w:rsidP="004613ED">
      <w:r>
        <w:t>[root@ansible-agent git]# git commit -m 'add merge'</w:t>
      </w:r>
    </w:p>
    <w:p w:rsidR="004613ED" w:rsidRDefault="004613ED" w:rsidP="004613ED">
      <w:r>
        <w:t>[dev 86d6cf0] add merge</w:t>
      </w:r>
    </w:p>
    <w:p w:rsidR="004613ED" w:rsidRDefault="004613ED" w:rsidP="004613ED">
      <w:r>
        <w:t>[root@ansible-agent git]# git checkout master</w:t>
      </w:r>
    </w:p>
    <w:p w:rsidR="004613ED" w:rsidRDefault="004613ED" w:rsidP="004613ED">
      <w:r>
        <w:t>Switched to branch 'master'</w:t>
      </w:r>
    </w:p>
    <w:p w:rsidR="004613ED" w:rsidRDefault="004613ED" w:rsidP="004613ED">
      <w:r>
        <w:rPr>
          <w:rFonts w:hint="eastAsia"/>
        </w:rPr>
        <w:t>准备</w:t>
      </w:r>
      <w:r>
        <w:t>合并</w:t>
      </w:r>
      <w:r>
        <w:t>dev</w:t>
      </w:r>
      <w:r>
        <w:t>分支请注意</w:t>
      </w:r>
      <w:r>
        <w:t>—</w:t>
      </w:r>
      <w:r>
        <w:rPr>
          <w:rFonts w:hint="eastAsia"/>
        </w:rPr>
        <w:t>no-</w:t>
      </w:r>
      <w:r>
        <w:t>ff</w:t>
      </w:r>
      <w:r>
        <w:rPr>
          <w:rFonts w:hint="eastAsia"/>
        </w:rPr>
        <w:t>参数</w:t>
      </w:r>
      <w:r>
        <w:t>，表示禁用</w:t>
      </w:r>
      <w:r>
        <w:t>Fast-forward</w:t>
      </w:r>
    </w:p>
    <w:p w:rsidR="004613ED" w:rsidRDefault="004613ED" w:rsidP="004613ED">
      <w:r>
        <w:t>[root@ansible-agent git]# git merge --no-ff -m 'merge with no-ff' dev</w:t>
      </w:r>
    </w:p>
    <w:p w:rsidR="004613ED" w:rsidRDefault="004613ED" w:rsidP="004613ED">
      <w:r>
        <w:t>Merge made by recursive.</w:t>
      </w:r>
    </w:p>
    <w:p w:rsidR="004613ED" w:rsidRDefault="004613ED" w:rsidP="004613ED">
      <w:r>
        <w:lastRenderedPageBreak/>
        <w:t xml:space="preserve"> readme.txt |    1 +</w:t>
      </w:r>
    </w:p>
    <w:p w:rsidR="004613ED" w:rsidRDefault="004613ED" w:rsidP="004613ED">
      <w:r>
        <w:t xml:space="preserve"> 1 files changed, 1 insertions(+), 0 deletions(-)</w:t>
      </w:r>
    </w:p>
    <w:p w:rsidR="004613ED" w:rsidRDefault="004613ED" w:rsidP="004613ED">
      <w:r>
        <w:rPr>
          <w:rFonts w:hint="eastAsia"/>
        </w:rPr>
        <w:t>因为</w:t>
      </w:r>
      <w:r>
        <w:t>本次</w:t>
      </w:r>
      <w:r>
        <w:rPr>
          <w:rFonts w:hint="eastAsia"/>
        </w:rPr>
        <w:t>合并</w:t>
      </w:r>
      <w:r>
        <w:t>要创建一个新的</w:t>
      </w:r>
      <w:r>
        <w:t>commit</w:t>
      </w:r>
      <w:r>
        <w:t>，所以加上</w:t>
      </w:r>
      <w:r>
        <w:t>-m</w:t>
      </w:r>
      <w:r>
        <w:t>参数，把</w:t>
      </w:r>
      <w:r w:rsidR="00815B8D">
        <w:rPr>
          <w:rFonts w:hint="eastAsia"/>
        </w:rPr>
        <w:t>commit</w:t>
      </w:r>
      <w:r w:rsidR="00815B8D">
        <w:t>描述写进去，</w:t>
      </w:r>
      <w:r w:rsidR="00815B8D">
        <w:rPr>
          <w:rFonts w:hint="eastAsia"/>
        </w:rPr>
        <w:t>合并</w:t>
      </w:r>
      <w:r w:rsidR="00815B8D">
        <w:t>后用</w:t>
      </w:r>
      <w:r w:rsidR="00815B8D">
        <w:t>git log</w:t>
      </w:r>
      <w:r w:rsidR="00815B8D">
        <w:rPr>
          <w:rFonts w:hint="eastAsia"/>
        </w:rPr>
        <w:t>看看</w:t>
      </w:r>
      <w:r w:rsidR="00815B8D">
        <w:t>分支历史</w:t>
      </w:r>
    </w:p>
    <w:p w:rsidR="00815B8D" w:rsidRDefault="00815B8D" w:rsidP="00815B8D">
      <w:r>
        <w:t>[root@ansible-agent git]# git log --graph --pretty=oneline --abbrev-commit</w:t>
      </w:r>
    </w:p>
    <w:p w:rsidR="00815B8D" w:rsidRDefault="00815B8D" w:rsidP="00815B8D">
      <w:r>
        <w:t>*   7bca23f merge with no-ff</w:t>
      </w:r>
    </w:p>
    <w:p w:rsidR="00815B8D" w:rsidRDefault="00815B8D" w:rsidP="00815B8D">
      <w:r>
        <w:t xml:space="preserve">|\  </w:t>
      </w:r>
    </w:p>
    <w:p w:rsidR="00815B8D" w:rsidRDefault="00815B8D" w:rsidP="00815B8D">
      <w:r>
        <w:t>| * 86d6cf0 add merge</w:t>
      </w:r>
    </w:p>
    <w:p w:rsidR="00815B8D" w:rsidRDefault="00815B8D" w:rsidP="00815B8D">
      <w:r>
        <w:t xml:space="preserve">|/  </w:t>
      </w:r>
    </w:p>
    <w:p w:rsidR="00815B8D" w:rsidRDefault="00815B8D" w:rsidP="00815B8D">
      <w:r>
        <w:t>*   abc816e conflit fixed</w:t>
      </w:r>
    </w:p>
    <w:p w:rsidR="00815B8D" w:rsidRDefault="00815B8D" w:rsidP="00815B8D">
      <w:r>
        <w:t xml:space="preserve">|\  </w:t>
      </w:r>
    </w:p>
    <w:p w:rsidR="00815B8D" w:rsidRDefault="00815B8D" w:rsidP="00815B8D">
      <w:r>
        <w:t>| * c4fa083 and simple</w:t>
      </w:r>
    </w:p>
    <w:p w:rsidR="00815B8D" w:rsidRDefault="00815B8D" w:rsidP="00815B8D">
      <w:r>
        <w:t>* | 6ed2f44 simpol</w:t>
      </w:r>
    </w:p>
    <w:p w:rsidR="00815B8D" w:rsidRDefault="00815B8D" w:rsidP="00815B8D">
      <w:r>
        <w:t xml:space="preserve">|/  </w:t>
      </w:r>
    </w:p>
    <w:p w:rsidR="00815B8D" w:rsidRDefault="00815B8D" w:rsidP="00815B8D">
      <w:r>
        <w:t>* 27a1a27 b</w:t>
      </w:r>
    </w:p>
    <w:p w:rsidR="00815B8D" w:rsidRDefault="00815B8D" w:rsidP="00815B8D">
      <w:r>
        <w:t>* c465d28 branch test</w:t>
      </w:r>
    </w:p>
    <w:p w:rsidR="00815B8D" w:rsidRDefault="00815B8D" w:rsidP="00815B8D">
      <w:r>
        <w:t>* 02e6f05 msg</w:t>
      </w:r>
    </w:p>
    <w:p w:rsidR="00815B8D" w:rsidRDefault="00815B8D" w:rsidP="00815B8D">
      <w:r>
        <w:rPr>
          <w:noProof/>
        </w:rPr>
        <w:drawing>
          <wp:inline distT="0" distB="0" distL="0" distR="0" wp14:anchorId="201AA3F3" wp14:editId="7051B797">
            <wp:extent cx="5274310" cy="2787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8D" w:rsidRPr="00815B8D" w:rsidRDefault="00815B8D" w:rsidP="00815B8D">
      <w:pPr>
        <w:shd w:val="clear" w:color="auto" w:fill="FFFFFF"/>
        <w:spacing w:line="240" w:lineRule="auto"/>
        <w:rPr>
          <w:ins w:id="0" w:author="Unknown"/>
          <w:rFonts w:ascii="Tahoma" w:eastAsia="宋体" w:hAnsi="Tahoma" w:cs="Tahoma"/>
          <w:color w:val="444444"/>
          <w:kern w:val="0"/>
          <w:sz w:val="18"/>
          <w:szCs w:val="18"/>
        </w:rPr>
      </w:pPr>
      <w:ins w:id="1" w:author="Unknown">
        <w:r w:rsidRPr="00815B8D">
          <w:rPr>
            <w:rFonts w:ascii="Tahoma" w:eastAsia="宋体" w:hAnsi="Tahoma" w:cs="Tahoma"/>
            <w:color w:val="444444"/>
            <w:kern w:val="0"/>
            <w:sz w:val="18"/>
            <w:szCs w:val="18"/>
          </w:rPr>
          <w:br/>
        </w:r>
      </w:ins>
      <w:r w:rsidRPr="00815B8D">
        <w:rPr>
          <w:rFonts w:ascii="Tahoma" w:eastAsia="宋体" w:hAnsi="Tahoma" w:cs="Tahoma"/>
          <w:noProof/>
          <w:color w:val="0593D3"/>
          <w:kern w:val="0"/>
          <w:sz w:val="18"/>
          <w:szCs w:val="18"/>
        </w:rPr>
        <w:drawing>
          <wp:inline distT="0" distB="0" distL="0" distR="0">
            <wp:extent cx="124460" cy="124460"/>
            <wp:effectExtent l="0" t="0" r="8890" b="8890"/>
            <wp:docPr id="8" name="图片 8" descr="http://img.alicdn.com/tps/TB1DmcoJXXXXXavXpXXXXXXXXXX-26-26.png">
              <a:hlinkClick xmlns:a="http://schemas.openxmlformats.org/drawingml/2006/main" r:id="rId9" tgtFrame="_blank" tooltip="我也要申请橱窗推广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licdn.com/tps/TB1DmcoJXXXXXavXpXXXXXXXXXX-26-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5B8D">
        <w:rPr>
          <w:rFonts w:ascii="Tahoma" w:eastAsia="宋体" w:hAnsi="Tahoma" w:cs="Tahoma"/>
          <w:noProof/>
          <w:color w:val="0593D3"/>
          <w:kern w:val="0"/>
          <w:sz w:val="18"/>
          <w:szCs w:val="18"/>
        </w:rPr>
        <w:drawing>
          <wp:inline distT="0" distB="0" distL="0" distR="0">
            <wp:extent cx="190500" cy="124460"/>
            <wp:effectExtent l="0" t="0" r="0" b="8890"/>
            <wp:docPr id="7" name="图片 7" descr="http://img.alicdn.com/tps/TB1rRQpJXXXXXcvXXXXXXXXXXXX-40-2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alicdn.com/tps/TB1rRQpJXXXXXcvXXXXXXXXXXXX-40-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8D" w:rsidRPr="00815B8D" w:rsidRDefault="00815B8D" w:rsidP="00815B8D">
      <w:pPr>
        <w:shd w:val="clear" w:color="auto" w:fill="FFFFFF"/>
        <w:spacing w:after="225" w:line="330" w:lineRule="atLeas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815B8D">
        <w:rPr>
          <w:rFonts w:ascii="Helvetica" w:eastAsia="宋体" w:hAnsi="Helvetica" w:cs="Helvetica"/>
          <w:color w:val="444444"/>
          <w:kern w:val="0"/>
          <w:sz w:val="24"/>
          <w:szCs w:val="24"/>
        </w:rPr>
        <w:t>分支管理策略</w:t>
      </w:r>
    </w:p>
    <w:p w:rsidR="00815B8D" w:rsidRPr="00815B8D" w:rsidRDefault="00815B8D" w:rsidP="00815B8D">
      <w:pPr>
        <w:shd w:val="clear" w:color="auto" w:fill="FFFFFF"/>
        <w:spacing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阅读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: 73909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pict>
          <v:rect id="_x0000_i1025" style="width:0;height:0" o:hralign="center" o:hrstd="t" o:hr="t" fillcolor="#a0a0a0" stroked="f"/>
        </w:pict>
      </w:r>
    </w:p>
    <w:p w:rsidR="00815B8D" w:rsidRPr="00815B8D" w:rsidRDefault="00815B8D" w:rsidP="00815B8D">
      <w:pPr>
        <w:shd w:val="clear" w:color="auto" w:fill="FFFFFF"/>
        <w:spacing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通常，合并分支时，如果可能，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会用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模式，但这种模式下，删除分支后，会丢掉分支信息。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如果要强制禁用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就会在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时生成一个新的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，这样，从分支历史上就可以看出分支信息。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下面我们实战一下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方式的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首先，仍然创建并切换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分支：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>git checkout -b dev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a new branch </w:t>
      </w:r>
      <w:r w:rsidRPr="00815B8D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修改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readme.txt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文件，并提交一个新的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add readme.txt 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$ git </w:t>
      </w:r>
      <w:r w:rsidRPr="00815B8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commit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-m </w:t>
      </w:r>
      <w:r w:rsidRPr="00815B8D">
        <w:rPr>
          <w:rFonts w:ascii="宋体" w:eastAsia="宋体" w:hAnsi="宋体" w:cs="宋体"/>
          <w:color w:val="DD1144"/>
          <w:kern w:val="0"/>
          <w:sz w:val="24"/>
          <w:szCs w:val="24"/>
        </w:rPr>
        <w:t>"add merge"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[dev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] </w:t>
      </w:r>
      <w:r w:rsidRPr="00815B8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add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merge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现在，我们切换回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>git checkout master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to branch </w:t>
      </w:r>
      <w:r w:rsidRPr="00815B8D">
        <w:rPr>
          <w:rFonts w:ascii="宋体" w:eastAsia="宋体" w:hAnsi="宋体" w:cs="宋体"/>
          <w:color w:val="DD1144"/>
          <w:kern w:val="0"/>
          <w:sz w:val="24"/>
          <w:szCs w:val="24"/>
        </w:rPr>
        <w:t>'master'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准备合并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分支，请注意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参数，表示禁用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merge --no-ff -m </w:t>
      </w:r>
      <w:r w:rsidRPr="00815B8D">
        <w:rPr>
          <w:rFonts w:ascii="宋体" w:eastAsia="宋体" w:hAnsi="宋体" w:cs="宋体"/>
          <w:color w:val="DD1144"/>
          <w:kern w:val="0"/>
          <w:sz w:val="24"/>
          <w:szCs w:val="24"/>
        </w:rPr>
        <w:t>"merge with no-ff"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dev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Merge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made by the </w:t>
      </w:r>
      <w:r w:rsidRPr="00815B8D">
        <w:rPr>
          <w:rFonts w:ascii="宋体" w:eastAsia="宋体" w:hAnsi="宋体" w:cs="宋体"/>
          <w:color w:val="DD1144"/>
          <w:kern w:val="0"/>
          <w:sz w:val="24"/>
          <w:szCs w:val="24"/>
        </w:rPr>
        <w:t>'recursive'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strategy.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readme.txt |   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+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file changed,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1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insertion(+)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因为本次合并要创建一个新的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，所以加上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-m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参数，把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commit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描述写进去。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合并后，我们用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看看分支历史：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>$ git log --graph --pretty=oneline --abbrev-commit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 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7825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a50 merge </w:t>
      </w:r>
      <w:r w:rsidRPr="00815B8D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no-ff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lastRenderedPageBreak/>
        <w:t>|\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| *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6224937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add merge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>|/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*   </w:t>
      </w:r>
      <w:r w:rsidRPr="00815B8D">
        <w:rPr>
          <w:rFonts w:ascii="宋体" w:eastAsia="宋体" w:hAnsi="宋体" w:cs="宋体"/>
          <w:color w:val="009999"/>
          <w:kern w:val="0"/>
          <w:sz w:val="24"/>
          <w:szCs w:val="24"/>
        </w:rPr>
        <w:t>59</w:t>
      </w: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>bc1cb conflict fixed</w:t>
      </w:r>
    </w:p>
    <w:p w:rsidR="00815B8D" w:rsidRPr="00815B8D" w:rsidRDefault="00815B8D" w:rsidP="00815B8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815B8D">
        <w:rPr>
          <w:rFonts w:ascii="宋体" w:eastAsia="宋体" w:hAnsi="宋体" w:cs="宋体"/>
          <w:color w:val="444444"/>
          <w:kern w:val="0"/>
          <w:sz w:val="24"/>
          <w:szCs w:val="24"/>
        </w:rPr>
        <w:t>...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可以看到，不使用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模式，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merge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后就像这样：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572000" cy="2443480"/>
            <wp:effectExtent l="0" t="0" r="0" b="0"/>
            <wp:docPr id="6" name="图片 6" descr="git-no-ff-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no-ff-mo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8D" w:rsidRPr="00815B8D" w:rsidRDefault="00815B8D" w:rsidP="00815B8D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15B8D">
        <w:rPr>
          <w:rFonts w:ascii="Helvetica" w:eastAsia="宋体" w:hAnsi="Helvetica" w:cs="Helvetica"/>
          <w:color w:val="444444"/>
          <w:kern w:val="0"/>
          <w:sz w:val="27"/>
          <w:szCs w:val="27"/>
        </w:rPr>
        <w:t>分支策略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在实际开发中，我们应该按照几个基本原则进行分支管理：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首先，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分支应该是非常稳定的，也就是仅用来发布新版本，平时不能在上面干活；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那在哪干活呢？干活都在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分支上，也就是说，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分支是不稳定的，到某个时候，比如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1.0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版本发布时，再把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分支合并到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上，在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分支发布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1.0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版本；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你和你的小伙伴们每个人都在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分支上干活，每个人都有自己的分支，时不时地往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分支上合并就可以了。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所以，团队合作的分支看起来就像这样：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4740275" cy="1192530"/>
            <wp:effectExtent l="0" t="0" r="3175" b="7620"/>
            <wp:docPr id="5" name="图片 5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8D" w:rsidRPr="00815B8D" w:rsidRDefault="00815B8D" w:rsidP="00815B8D">
      <w:pPr>
        <w:shd w:val="clear" w:color="auto" w:fill="FFFFFF"/>
        <w:spacing w:before="375" w:after="225" w:line="360" w:lineRule="atLeas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15B8D">
        <w:rPr>
          <w:rFonts w:ascii="Helvetica" w:eastAsia="宋体" w:hAnsi="Helvetica" w:cs="Helvetica"/>
          <w:color w:val="444444"/>
          <w:kern w:val="0"/>
          <w:sz w:val="27"/>
          <w:szCs w:val="27"/>
        </w:rPr>
        <w:t>小结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分支十分强大，在团队开发中应该充分应用。</w:t>
      </w:r>
    </w:p>
    <w:p w:rsidR="00815B8D" w:rsidRPr="00815B8D" w:rsidRDefault="00815B8D" w:rsidP="00815B8D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815B8D">
        <w:rPr>
          <w:rFonts w:ascii="Helvetica" w:eastAsia="宋体" w:hAnsi="Helvetica" w:cs="Helvetica"/>
          <w:color w:val="666666"/>
          <w:kern w:val="0"/>
          <w:szCs w:val="21"/>
        </w:rPr>
        <w:t>合并分支时，加上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--no-ff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参数就可以用普通模式合并，合并后的历史有分支，能看出来曾经做过合并，而</w:t>
      </w:r>
      <w:r w:rsidRPr="00815B8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815B8D">
        <w:rPr>
          <w:rFonts w:ascii="Helvetica" w:eastAsia="宋体" w:hAnsi="Helvetica" w:cs="Helvetica"/>
          <w:color w:val="666666"/>
          <w:kern w:val="0"/>
          <w:szCs w:val="21"/>
        </w:rPr>
        <w:t>合并就看不出来曾经做过合并。</w:t>
      </w:r>
    </w:p>
    <w:p w:rsidR="00815B8D" w:rsidRDefault="009E0BD6" w:rsidP="00815B8D">
      <w:r>
        <w:t>bug</w:t>
      </w:r>
      <w:r>
        <w:t>管理</w:t>
      </w:r>
    </w:p>
    <w:p w:rsidR="009E0BD6" w:rsidRDefault="009E0BD6" w:rsidP="009E0BD6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就像家常便饭一样。有了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就需要修复，在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中，由于分支是如此的强大，所以，每个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都可以通过一个新的临时分支来修复，修复后，合并分支，然后将临时分支删除。</w:t>
      </w:r>
    </w:p>
    <w:p w:rsidR="009E0BD6" w:rsidRDefault="009E0BD6" w:rsidP="009E0BD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当你接到一个修复一个代号</w:t>
      </w:r>
      <w:r>
        <w:rPr>
          <w:rFonts w:ascii="Helvetica" w:hAnsi="Helvetica" w:cs="Helvetica"/>
          <w:color w:val="666666"/>
          <w:sz w:val="21"/>
          <w:szCs w:val="21"/>
        </w:rPr>
        <w:t>101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的任务时，很自然地，你想创建一个分支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>
        <w:rPr>
          <w:rFonts w:ascii="Helvetica" w:hAnsi="Helvetica" w:cs="Helvetica"/>
          <w:color w:val="666666"/>
          <w:sz w:val="21"/>
          <w:szCs w:val="21"/>
        </w:rPr>
        <w:t>来修复它，但是，等等，当前正在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上进行的工作还没有提交：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status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On branch dev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Changes to be committed: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"git reset HEAD &lt;file&gt;..." to unstage)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    new file:   hello.py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Changes not staged for commit: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"git add &lt;file&gt;..." to update what will be committed)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lastRenderedPageBreak/>
        <w:t>#       modified:   readme.txt</w:t>
      </w:r>
    </w:p>
    <w:p w:rsidR="009E0BD6" w:rsidRDefault="009E0BD6" w:rsidP="009E0BD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9E0BD6" w:rsidRDefault="009E0BD6" w:rsidP="009E0BD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并不是你不想提交，而是工作只进行到一半，还没法提交，预计完成还需</w:t>
      </w:r>
      <w:r>
        <w:rPr>
          <w:rFonts w:ascii="Helvetica" w:hAnsi="Helvetica" w:cs="Helvetica"/>
          <w:color w:val="666666"/>
          <w:sz w:val="21"/>
          <w:szCs w:val="21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天时间。但是，必须在两个小时内修复该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，怎么办？</w:t>
      </w:r>
    </w:p>
    <w:p w:rsidR="009E0BD6" w:rsidRDefault="009E0BD6" w:rsidP="009E0BD6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幸好，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还提供了一个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>
        <w:rPr>
          <w:rFonts w:ascii="Helvetica" w:hAnsi="Helvetica" w:cs="Helvetica"/>
          <w:color w:val="666666"/>
          <w:sz w:val="21"/>
          <w:szCs w:val="21"/>
        </w:rPr>
        <w:t>功能，可以把当前工作现场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储藏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起来，等以后恢复现场后继续工作：</w:t>
      </w:r>
    </w:p>
    <w:p w:rsidR="009E0BD6" w:rsidRDefault="009E0BD6" w:rsidP="009E0BD6">
      <w:r>
        <w:t>[root@ansible-agent git]# git stash</w:t>
      </w:r>
    </w:p>
    <w:p w:rsidR="009E0BD6" w:rsidRDefault="009E0BD6" w:rsidP="009E0BD6">
      <w:r>
        <w:t>Saved working directory and index state WIP on dev: 86d6cf0 add merge</w:t>
      </w:r>
    </w:p>
    <w:p w:rsidR="009E0BD6" w:rsidRDefault="009E0BD6" w:rsidP="009E0BD6">
      <w:r>
        <w:t>HEAD is now at 86d6cf0 add merge</w:t>
      </w:r>
    </w:p>
    <w:p w:rsidR="009E0BD6" w:rsidRDefault="009E0BD6" w:rsidP="009E0BD6">
      <w:r>
        <w:t>[root@ansible-agent git]# git status</w:t>
      </w:r>
    </w:p>
    <w:p w:rsidR="009E0BD6" w:rsidRDefault="009E0BD6" w:rsidP="009E0BD6">
      <w:r>
        <w:t># On branch dev</w:t>
      </w:r>
    </w:p>
    <w:p w:rsidR="009E0BD6" w:rsidRDefault="009E0BD6" w:rsidP="009E0BD6">
      <w:r>
        <w:t>nothing to commit (working directory clean)</w:t>
      </w:r>
    </w:p>
    <w:p w:rsidR="009E0BD6" w:rsidRPr="009E0BD6" w:rsidRDefault="009E0BD6" w:rsidP="009E0BD6"/>
    <w:p w:rsidR="009E0BD6" w:rsidRDefault="009E0BD6" w:rsidP="009E0BD6">
      <w:r>
        <w:rPr>
          <w:rFonts w:hint="eastAsia"/>
        </w:rPr>
        <w:t>再</w:t>
      </w:r>
      <w:r>
        <w:t>用</w:t>
      </w:r>
      <w:r>
        <w:t xml:space="preserve">git status </w:t>
      </w:r>
      <w:r>
        <w:rPr>
          <w:rFonts w:hint="eastAsia"/>
        </w:rPr>
        <w:t>查看</w:t>
      </w:r>
      <w:r>
        <w:t>工作区，就是干净</w:t>
      </w:r>
      <w:r>
        <w:rPr>
          <w:rFonts w:hint="eastAsia"/>
        </w:rPr>
        <w:t>的</w:t>
      </w:r>
      <w:r>
        <w:t>了，这是可以放心的创建分支来修复</w:t>
      </w:r>
      <w:r>
        <w:t>bug</w:t>
      </w:r>
    </w:p>
    <w:p w:rsidR="009E0BD6" w:rsidRDefault="009E0BD6" w:rsidP="009E0BD6">
      <w:r>
        <w:t>[root@ansible-agent git]# git checkout master</w:t>
      </w:r>
    </w:p>
    <w:p w:rsidR="009E0BD6" w:rsidRDefault="009E0BD6" w:rsidP="009E0BD6">
      <w:r>
        <w:t>Switched to branch 'master'</w:t>
      </w:r>
    </w:p>
    <w:p w:rsidR="009E0BD6" w:rsidRDefault="009E0BD6" w:rsidP="009E0BD6">
      <w:r>
        <w:t>[root@ansible-agent git]# git checkout -b issue-101</w:t>
      </w:r>
    </w:p>
    <w:p w:rsidR="009E0BD6" w:rsidRDefault="009E0BD6" w:rsidP="009E0BD6">
      <w:r>
        <w:t>Switched to a new branch 'issue-101'</w:t>
      </w:r>
    </w:p>
    <w:p w:rsidR="009E0BD6" w:rsidRDefault="009E0BD6" w:rsidP="009E0BD6">
      <w:r>
        <w:rPr>
          <w:rFonts w:hint="eastAsia"/>
        </w:rPr>
        <w:t>现在</w:t>
      </w:r>
      <w:r>
        <w:t>修复</w:t>
      </w:r>
      <w:r>
        <w:t>bug</w:t>
      </w:r>
      <w:r>
        <w:t>，然后提交</w:t>
      </w:r>
    </w:p>
    <w:p w:rsidR="009E0BD6" w:rsidRDefault="009E0BD6" w:rsidP="009E0BD6">
      <w:r>
        <w:t xml:space="preserve"> </w:t>
      </w:r>
      <w:r>
        <w:t xml:space="preserve">[root@ansible-agent git]# vim readme.txt </w:t>
      </w:r>
    </w:p>
    <w:p w:rsidR="009E0BD6" w:rsidRDefault="009E0BD6" w:rsidP="009E0BD6">
      <w:r>
        <w:t xml:space="preserve">[root@ansible-agent git]# git add readme.txt </w:t>
      </w:r>
    </w:p>
    <w:p w:rsidR="009E0BD6" w:rsidRDefault="009E0BD6" w:rsidP="009E0BD6">
      <w:r>
        <w:t>[root@ansible-agent git]# git commit -m 'fix bug 101'</w:t>
      </w:r>
    </w:p>
    <w:p w:rsidR="009E0BD6" w:rsidRDefault="009E0BD6" w:rsidP="009E0BD6">
      <w:r>
        <w:t>[issue-101 6a7b0b9] fix bug 101</w:t>
      </w:r>
    </w:p>
    <w:p w:rsidR="009E0BD6" w:rsidRDefault="009E0BD6" w:rsidP="009E0BD6">
      <w:r>
        <w:t xml:space="preserve"> Committer: root &lt;root@ansible-agent.(none)&gt;</w:t>
      </w:r>
    </w:p>
    <w:p w:rsidR="009E0BD6" w:rsidRDefault="009E0BD6" w:rsidP="009E0BD6">
      <w:r>
        <w:t>Your name and email address were configured automatically based</w:t>
      </w:r>
    </w:p>
    <w:p w:rsidR="009E0BD6" w:rsidRDefault="009E0BD6" w:rsidP="009E0BD6">
      <w:r>
        <w:t>on your username and hostname. Please check that they are accurate.</w:t>
      </w:r>
    </w:p>
    <w:p w:rsidR="009E0BD6" w:rsidRDefault="009E0BD6" w:rsidP="009E0BD6">
      <w:r>
        <w:t>You can suppress this message by setting them explicitly:</w:t>
      </w:r>
    </w:p>
    <w:p w:rsidR="009E0BD6" w:rsidRDefault="009E0BD6" w:rsidP="009E0BD6"/>
    <w:p w:rsidR="009E0BD6" w:rsidRDefault="009E0BD6" w:rsidP="009E0BD6">
      <w:r>
        <w:t xml:space="preserve">    git config --global user.name "Your Name"</w:t>
      </w:r>
    </w:p>
    <w:p w:rsidR="009E0BD6" w:rsidRDefault="009E0BD6" w:rsidP="009E0BD6">
      <w:r>
        <w:t xml:space="preserve">    git config --global user.email you@example.com</w:t>
      </w:r>
    </w:p>
    <w:p w:rsidR="009E0BD6" w:rsidRDefault="009E0BD6" w:rsidP="009E0BD6"/>
    <w:p w:rsidR="009E0BD6" w:rsidRDefault="009E0BD6" w:rsidP="009E0BD6">
      <w:r>
        <w:t>If the identity used for this commit is wrong, you can fix it with:</w:t>
      </w:r>
    </w:p>
    <w:p w:rsidR="009E0BD6" w:rsidRDefault="009E0BD6" w:rsidP="009E0BD6"/>
    <w:p w:rsidR="009E0BD6" w:rsidRDefault="009E0BD6" w:rsidP="009E0BD6">
      <w:r>
        <w:t xml:space="preserve">    git commit --amend --author='Your Name &lt;you@example.com&gt;'</w:t>
      </w:r>
    </w:p>
    <w:p w:rsidR="009E0BD6" w:rsidRDefault="009E0BD6" w:rsidP="009E0BD6"/>
    <w:p w:rsidR="009E0BD6" w:rsidRDefault="009E0BD6" w:rsidP="009E0BD6">
      <w:r>
        <w:t xml:space="preserve"> 1 files changed, 1 insertions(+), 1 deletions(-)</w:t>
      </w:r>
    </w:p>
    <w:p w:rsidR="009E0BD6" w:rsidRDefault="009E0BD6" w:rsidP="009E0BD6">
      <w:r>
        <w:lastRenderedPageBreak/>
        <w:t>[root@ansible-agent git]# git checkout master</w:t>
      </w:r>
    </w:p>
    <w:p w:rsidR="009E0BD6" w:rsidRDefault="009E0BD6" w:rsidP="009E0BD6">
      <w:r>
        <w:t>Switched to branch 'master'</w:t>
      </w:r>
    </w:p>
    <w:p w:rsidR="009E0BD6" w:rsidRDefault="009E0BD6" w:rsidP="009E0BD6">
      <w:r>
        <w:t>[root@ansible-agent git]# git merge --no-ff -m 'merged bug fix 101' issue-101</w:t>
      </w:r>
    </w:p>
    <w:p w:rsidR="009E0BD6" w:rsidRDefault="009E0BD6" w:rsidP="009E0BD6">
      <w:r>
        <w:t>Merge made by recursive.</w:t>
      </w:r>
    </w:p>
    <w:p w:rsidR="009E0BD6" w:rsidRDefault="009E0BD6" w:rsidP="009E0BD6">
      <w:r>
        <w:t xml:space="preserve"> readme.txt |    2 +-</w:t>
      </w:r>
    </w:p>
    <w:p w:rsidR="009E0BD6" w:rsidRDefault="009E0BD6" w:rsidP="009E0BD6">
      <w:r>
        <w:t xml:space="preserve"> 1 files changed, 1 insertions(+), 1 deletions(-)</w:t>
      </w:r>
    </w:p>
    <w:p w:rsidR="009E0BD6" w:rsidRDefault="009E0BD6" w:rsidP="009E0BD6">
      <w:r>
        <w:t>[root@ansible-agent git]# git branch -d issue-101</w:t>
      </w:r>
    </w:p>
    <w:p w:rsidR="009E0BD6" w:rsidRDefault="009E0BD6" w:rsidP="009E0BD6">
      <w:r>
        <w:t>Deleted branch issue-101 (was 6a7b0b9).</w:t>
      </w:r>
    </w:p>
    <w:p w:rsidR="009E0BD6" w:rsidRDefault="009E0BD6" w:rsidP="009E0BD6">
      <w:r>
        <w:rPr>
          <w:rFonts w:hint="eastAsia"/>
        </w:rPr>
        <w:t>工作区</w:t>
      </w:r>
      <w:r>
        <w:t>是</w:t>
      </w:r>
      <w:r>
        <w:rPr>
          <w:rFonts w:hint="eastAsia"/>
        </w:rPr>
        <w:t>干净</w:t>
      </w:r>
      <w:r>
        <w:t>的，刚才的工作现场保存到哪里去了？用</w:t>
      </w:r>
      <w:r>
        <w:rPr>
          <w:rFonts w:hint="eastAsia"/>
        </w:rPr>
        <w:t>git</w:t>
      </w:r>
      <w:r>
        <w:t xml:space="preserve"> stash list</w:t>
      </w:r>
      <w:r>
        <w:t>命令看看：</w:t>
      </w:r>
    </w:p>
    <w:p w:rsidR="009E0BD6" w:rsidRDefault="009E0BD6" w:rsidP="009E0BD6">
      <w:r>
        <w:t>[root@ansible-agent git]# git stash list</w:t>
      </w:r>
    </w:p>
    <w:p w:rsidR="009E0BD6" w:rsidRDefault="009E0BD6" w:rsidP="009E0BD6">
      <w:r>
        <w:t>stash@{0}: WIP on dev: 86d6cf0 add merge</w:t>
      </w:r>
    </w:p>
    <w:p w:rsidR="009E0BD6" w:rsidRDefault="009E0BD6" w:rsidP="009E0BD6">
      <w:r>
        <w:rPr>
          <w:rFonts w:hint="eastAsia"/>
        </w:rPr>
        <w:t>工作</w:t>
      </w:r>
      <w:r>
        <w:t>现</w:t>
      </w:r>
      <w:r>
        <w:rPr>
          <w:rFonts w:hint="eastAsia"/>
        </w:rPr>
        <w:t>场</w:t>
      </w:r>
      <w:r>
        <w:t>还在，</w:t>
      </w:r>
      <w:r>
        <w:t>git</w:t>
      </w:r>
      <w:r>
        <w:t>吧</w:t>
      </w:r>
      <w:r>
        <w:t>stash</w:t>
      </w:r>
      <w:r>
        <w:t>内容存在某个地方了，现在要恢复一下，有两个办法：</w:t>
      </w:r>
    </w:p>
    <w:p w:rsidR="009E0BD6" w:rsidRDefault="009E0BD6" w:rsidP="009E0BD6">
      <w:r>
        <w:rPr>
          <w:rFonts w:hint="eastAsia"/>
        </w:rPr>
        <w:t>一是</w:t>
      </w:r>
      <w:r>
        <w:t>用</w:t>
      </w:r>
      <w:r>
        <w:t>git stash apply</w:t>
      </w:r>
      <w:r>
        <w:rPr>
          <w:rFonts w:hint="eastAsia"/>
        </w:rPr>
        <w:t>恢复</w:t>
      </w:r>
      <w:r>
        <w:t>，但是回复后，</w:t>
      </w:r>
      <w:r>
        <w:t>stash</w:t>
      </w:r>
      <w:r>
        <w:t>内容并不删除，你需要</w:t>
      </w:r>
      <w:r>
        <w:rPr>
          <w:rFonts w:hint="eastAsia"/>
        </w:rPr>
        <w:t>用</w:t>
      </w:r>
      <w:r>
        <w:rPr>
          <w:rFonts w:hint="eastAsia"/>
        </w:rPr>
        <w:t>git stash drop</w:t>
      </w:r>
      <w:r>
        <w:rPr>
          <w:rFonts w:hint="eastAsia"/>
        </w:rPr>
        <w:t>来</w:t>
      </w:r>
      <w:r>
        <w:t>删除；二是用</w:t>
      </w:r>
      <w:r>
        <w:t>git stash pop,</w:t>
      </w:r>
      <w:r>
        <w:rPr>
          <w:rFonts w:hint="eastAsia"/>
        </w:rPr>
        <w:t>恢复</w:t>
      </w:r>
      <w:r>
        <w:t>是吧</w:t>
      </w:r>
      <w:r>
        <w:t>stash</w:t>
      </w:r>
      <w:r>
        <w:t>内容也删除了</w:t>
      </w:r>
      <w:r>
        <w:rPr>
          <w:rFonts w:hint="eastAsia"/>
        </w:rPr>
        <w:t>：</w:t>
      </w:r>
    </w:p>
    <w:p w:rsidR="009E0BD6" w:rsidRDefault="009E0BD6" w:rsidP="009E0BD6">
      <w:r>
        <w:t>[root@ansible-agent git]# git stash pop</w:t>
      </w:r>
    </w:p>
    <w:p w:rsidR="009E0BD6" w:rsidRDefault="009E0BD6" w:rsidP="009E0BD6">
      <w:r>
        <w:t>Auto-merging readme.txt</w:t>
      </w:r>
    </w:p>
    <w:p w:rsidR="009E0BD6" w:rsidRDefault="009E0BD6" w:rsidP="009E0BD6">
      <w:r>
        <w:t>CONFLICT (content): Merge conflict in readme.txt</w:t>
      </w:r>
    </w:p>
    <w:p w:rsidR="007D7111" w:rsidRDefault="007D7111" w:rsidP="009E0BD6">
      <w:r>
        <w:rPr>
          <w:rFonts w:hint="eastAsia"/>
        </w:rPr>
        <w:t>再用</w:t>
      </w:r>
      <w:r>
        <w:rPr>
          <w:rFonts w:hint="eastAsia"/>
        </w:rPr>
        <w:t>git stash list</w:t>
      </w:r>
      <w:r>
        <w:rPr>
          <w:rFonts w:hint="eastAsia"/>
        </w:rPr>
        <w:t>查看</w:t>
      </w:r>
      <w:r>
        <w:t>就看不到任何</w:t>
      </w:r>
      <w:r>
        <w:t>stash</w:t>
      </w:r>
      <w:r>
        <w:t>内容了。</w:t>
      </w:r>
    </w:p>
    <w:p w:rsidR="007D7111" w:rsidRDefault="007D7111" w:rsidP="009E0BD6">
      <w:r>
        <w:rPr>
          <w:rFonts w:hint="eastAsia"/>
        </w:rPr>
        <w:t>可以</w:t>
      </w:r>
      <w:r>
        <w:t>多次</w:t>
      </w:r>
      <w:r>
        <w:t>stash</w:t>
      </w:r>
      <w:r>
        <w:t>，恢复的时候，先用</w:t>
      </w:r>
      <w:r>
        <w:t>git stash list</w:t>
      </w:r>
      <w:r>
        <w:t>查看，然后恢复指定的</w:t>
      </w:r>
      <w:r>
        <w:t>stash</w:t>
      </w:r>
      <w:r>
        <w:t>，用命令</w:t>
      </w:r>
    </w:p>
    <w:p w:rsidR="007D7111" w:rsidRDefault="007D7111" w:rsidP="009E0BD6">
      <w:r>
        <w:rPr>
          <w:rFonts w:hint="eastAsia"/>
        </w:rPr>
        <w:t>git</w:t>
      </w:r>
      <w:r>
        <w:t xml:space="preserve"> stash apply stash@{0}</w:t>
      </w:r>
    </w:p>
    <w:p w:rsidR="007D7111" w:rsidRDefault="007D7111" w:rsidP="009E0BD6">
      <w:pPr>
        <w:rPr>
          <w:rFonts w:hint="eastAsia"/>
        </w:rPr>
      </w:pPr>
      <w:r>
        <w:rPr>
          <w:rFonts w:hint="eastAsia"/>
        </w:rPr>
        <w:t>小结</w:t>
      </w:r>
      <w:r>
        <w:rPr>
          <w:rFonts w:hint="eastAsia"/>
        </w:rPr>
        <w:t>:</w:t>
      </w:r>
    </w:p>
    <w:p w:rsidR="007D7111" w:rsidRDefault="007D7111" w:rsidP="007D711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时，我们会通过创建新的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分支进行修复，然后合并，最后删除；</w:t>
      </w:r>
    </w:p>
    <w:p w:rsidR="007D7111" w:rsidRDefault="007D7111" w:rsidP="007D7111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当手头工作没有完成时，先把工作现场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</w:t>
      </w:r>
      <w:r>
        <w:rPr>
          <w:rFonts w:ascii="Helvetica" w:hAnsi="Helvetica" w:cs="Helvetica"/>
          <w:color w:val="666666"/>
          <w:sz w:val="21"/>
          <w:szCs w:val="21"/>
        </w:rPr>
        <w:t>一下，然后去修复</w:t>
      </w:r>
      <w:r>
        <w:rPr>
          <w:rFonts w:ascii="Helvetica" w:hAnsi="Helvetica" w:cs="Helvetica"/>
          <w:color w:val="666666"/>
          <w:sz w:val="21"/>
          <w:szCs w:val="21"/>
        </w:rPr>
        <w:t>bug</w:t>
      </w:r>
      <w:r>
        <w:rPr>
          <w:rFonts w:ascii="Helvetica" w:hAnsi="Helvetica" w:cs="Helvetica"/>
          <w:color w:val="666666"/>
          <w:sz w:val="21"/>
          <w:szCs w:val="21"/>
        </w:rPr>
        <w:t>，修复后，再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>
        <w:rPr>
          <w:rFonts w:ascii="Helvetica" w:hAnsi="Helvetica" w:cs="Helvetica"/>
          <w:color w:val="666666"/>
          <w:sz w:val="21"/>
          <w:szCs w:val="21"/>
        </w:rPr>
        <w:t>，回到工作现场。</w:t>
      </w:r>
    </w:p>
    <w:p w:rsidR="007D7111" w:rsidRDefault="002E7977" w:rsidP="009E0BD6">
      <w:r>
        <w:rPr>
          <w:rFonts w:hint="eastAsia"/>
        </w:rPr>
        <w:t xml:space="preserve">Feature </w:t>
      </w:r>
      <w:r>
        <w:rPr>
          <w:rFonts w:hint="eastAsia"/>
        </w:rPr>
        <w:t>分支</w:t>
      </w:r>
    </w:p>
    <w:p w:rsidR="002E7977" w:rsidRDefault="002E7977" w:rsidP="002E7977">
      <w:pPr>
        <w:pStyle w:val="a3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软件开发中，总有无穷无尽的新的功能要不断添加进来。</w:t>
      </w:r>
    </w:p>
    <w:p w:rsidR="002E7977" w:rsidRDefault="002E7977" w:rsidP="002E7977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添加一个新功能时，你肯定不希望因为一些实验性质的代码，把主分支搞乱了，所以，每添加一个新功能，最好新建一个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分支，在上面开发，完成后，合并，最后，删除该</w:t>
      </w:r>
      <w:r>
        <w:rPr>
          <w:rFonts w:ascii="Helvetica" w:hAnsi="Helvetica" w:cs="Helvetica"/>
          <w:color w:val="666666"/>
          <w:sz w:val="21"/>
          <w:szCs w:val="21"/>
        </w:rPr>
        <w:t>feature</w:t>
      </w:r>
      <w:r>
        <w:rPr>
          <w:rFonts w:ascii="Helvetica" w:hAnsi="Helvetica" w:cs="Helvetica"/>
          <w:color w:val="666666"/>
          <w:sz w:val="21"/>
          <w:szCs w:val="21"/>
        </w:rPr>
        <w:t>分支。</w:t>
      </w:r>
    </w:p>
    <w:p w:rsidR="002E7977" w:rsidRDefault="002E7977" w:rsidP="002E7977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现在，你终于接到了一个新任务：开发代号为</w:t>
      </w:r>
      <w:r>
        <w:rPr>
          <w:rFonts w:ascii="Helvetica" w:hAnsi="Helvetica" w:cs="Helvetica"/>
          <w:color w:val="666666"/>
          <w:sz w:val="21"/>
          <w:szCs w:val="21"/>
        </w:rPr>
        <w:t>Vulcan</w:t>
      </w:r>
      <w:r>
        <w:rPr>
          <w:rFonts w:ascii="Helvetica" w:hAnsi="Helvetica" w:cs="Helvetica"/>
          <w:color w:val="666666"/>
          <w:sz w:val="21"/>
          <w:szCs w:val="21"/>
        </w:rPr>
        <w:t>的新功能，该功能计划用于下一代星际飞船。</w:t>
      </w:r>
    </w:p>
    <w:p w:rsidR="002E7977" w:rsidRDefault="002E7977" w:rsidP="002E7977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于是准备开发：</w:t>
      </w:r>
    </w:p>
    <w:p w:rsidR="000A35BE" w:rsidRDefault="000A35BE" w:rsidP="000A35BE">
      <w:r>
        <w:t>[root@ansible-agent git]# git checkout -b feature-vulcan</w:t>
      </w:r>
    </w:p>
    <w:p w:rsidR="000A35BE" w:rsidRDefault="000A35BE" w:rsidP="000A35BE">
      <w:r>
        <w:t>Switched to a new branch 'feature-vulcan'</w:t>
      </w:r>
    </w:p>
    <w:p w:rsidR="000A35BE" w:rsidRDefault="000A35BE" w:rsidP="000A35BE">
      <w:pPr>
        <w:rPr>
          <w:rFonts w:hint="eastAsia"/>
        </w:rPr>
      </w:pPr>
      <w:r>
        <w:rPr>
          <w:rFonts w:hint="eastAsia"/>
        </w:rPr>
        <w:t>开始开发</w:t>
      </w:r>
      <w:r>
        <w:rPr>
          <w:rFonts w:hint="eastAsia"/>
        </w:rPr>
        <w:t>:</w:t>
      </w:r>
    </w:p>
    <w:p w:rsidR="000A35BE" w:rsidRDefault="000A35BE" w:rsidP="000A35BE">
      <w:r>
        <w:lastRenderedPageBreak/>
        <w:t>[root@ansible-agent git]# vim vulcan.py</w:t>
      </w:r>
    </w:p>
    <w:p w:rsidR="000A35BE" w:rsidRDefault="000A35BE" w:rsidP="000A35BE">
      <w:pPr>
        <w:rPr>
          <w:rFonts w:hint="eastAsia"/>
        </w:rPr>
      </w:pPr>
      <w:r>
        <w:rPr>
          <w:rFonts w:hint="eastAsia"/>
        </w:rPr>
        <w:t>开发完毕</w:t>
      </w:r>
      <w:r>
        <w:t>后</w:t>
      </w:r>
    </w:p>
    <w:p w:rsidR="002E7977" w:rsidRDefault="000A35BE" w:rsidP="000A35BE">
      <w:r>
        <w:t>[root@ansible-agent git]# git add vulcan.py</w:t>
      </w:r>
    </w:p>
    <w:p w:rsidR="000A35BE" w:rsidRDefault="000A35BE" w:rsidP="000A35BE">
      <w:r>
        <w:t>[root@ansible-agent git]# git status</w:t>
      </w:r>
    </w:p>
    <w:p w:rsidR="000A35BE" w:rsidRDefault="000A35BE" w:rsidP="000A35BE">
      <w:r>
        <w:t># On branch feature-vulcan</w:t>
      </w:r>
    </w:p>
    <w:p w:rsidR="000A35BE" w:rsidRDefault="000A35BE" w:rsidP="000A35BE">
      <w:r>
        <w:t># Changes to be committed:</w:t>
      </w:r>
    </w:p>
    <w:p w:rsidR="000A35BE" w:rsidRDefault="000A35BE" w:rsidP="000A35BE">
      <w:r>
        <w:t>#   (use "git reset HEAD &lt;file&gt;..." to unstage)</w:t>
      </w:r>
    </w:p>
    <w:p w:rsidR="000A35BE" w:rsidRDefault="000A35BE" w:rsidP="000A35BE">
      <w:r>
        <w:t>#</w:t>
      </w:r>
    </w:p>
    <w:p w:rsidR="000A35BE" w:rsidRDefault="000A35BE" w:rsidP="000A35BE">
      <w:r>
        <w:t>#</w:t>
      </w:r>
      <w:r>
        <w:tab/>
        <w:t>new file:   vulcan.py</w:t>
      </w:r>
    </w:p>
    <w:p w:rsidR="000A35BE" w:rsidRDefault="000A35BE" w:rsidP="000A35BE">
      <w:r>
        <w:t>#</w:t>
      </w:r>
    </w:p>
    <w:p w:rsidR="000A35BE" w:rsidRDefault="000A35BE" w:rsidP="000A35BE">
      <w:r>
        <w:t xml:space="preserve"> </w:t>
      </w:r>
      <w:r>
        <w:t>[root@ansible-agent git]# git commit -m 'add feature vulcan'</w:t>
      </w:r>
    </w:p>
    <w:p w:rsidR="000A35BE" w:rsidRDefault="000A35BE" w:rsidP="000A35BE">
      <w:r>
        <w:t>[feature-vulcan a0c68da] add feature vulcan</w:t>
      </w:r>
    </w:p>
    <w:p w:rsidR="000A35BE" w:rsidRDefault="000A35BE" w:rsidP="000A35BE">
      <w:r>
        <w:t xml:space="preserve"> Committer: root &lt;root@ansible-agent.(none)&gt;</w:t>
      </w:r>
    </w:p>
    <w:p w:rsidR="000A35BE" w:rsidRDefault="000A35BE" w:rsidP="000A35BE">
      <w:r>
        <w:t>Your name and email address were configured automatically based</w:t>
      </w:r>
    </w:p>
    <w:p w:rsidR="000A35BE" w:rsidRDefault="000A35BE" w:rsidP="000A35BE">
      <w:r>
        <w:t>on your username and hostname. Please check that they are accurate.</w:t>
      </w:r>
    </w:p>
    <w:p w:rsidR="000A35BE" w:rsidRDefault="000A35BE" w:rsidP="000A35BE">
      <w:r>
        <w:t>You can suppress this message by setting them explicitly:</w:t>
      </w:r>
    </w:p>
    <w:p w:rsidR="000A35BE" w:rsidRDefault="000A35BE" w:rsidP="000A35BE"/>
    <w:p w:rsidR="000A35BE" w:rsidRDefault="000A35BE" w:rsidP="000A35BE">
      <w:r>
        <w:t xml:space="preserve">    git config --global user.name "Your Name"</w:t>
      </w:r>
    </w:p>
    <w:p w:rsidR="000A35BE" w:rsidRDefault="000A35BE" w:rsidP="000A35BE">
      <w:r>
        <w:t xml:space="preserve">    git config --global user.email you@example.com</w:t>
      </w:r>
    </w:p>
    <w:p w:rsidR="000A35BE" w:rsidRDefault="000A35BE" w:rsidP="000A35BE"/>
    <w:p w:rsidR="000A35BE" w:rsidRDefault="000A35BE" w:rsidP="000A35BE">
      <w:r>
        <w:t>If the identity used for this commit is wrong, you can fix it with:</w:t>
      </w:r>
    </w:p>
    <w:p w:rsidR="000A35BE" w:rsidRDefault="000A35BE" w:rsidP="000A35BE"/>
    <w:p w:rsidR="000A35BE" w:rsidRDefault="000A35BE" w:rsidP="000A35BE">
      <w:r>
        <w:t xml:space="preserve">    git commit --amend --author='Your Name &lt;you@example.com&gt;'</w:t>
      </w:r>
    </w:p>
    <w:p w:rsidR="000A35BE" w:rsidRDefault="000A35BE" w:rsidP="000A35BE"/>
    <w:p w:rsidR="000A35BE" w:rsidRDefault="000A35BE" w:rsidP="000A35BE">
      <w:r>
        <w:t xml:space="preserve"> 1 files changed, 1 insertions(+), 0 deletions(-)</w:t>
      </w:r>
    </w:p>
    <w:p w:rsidR="000A35BE" w:rsidRDefault="000A35BE" w:rsidP="000A35BE">
      <w:r>
        <w:t xml:space="preserve"> create mode 100644 vulcan.py</w:t>
      </w:r>
    </w:p>
    <w:p w:rsidR="00557132" w:rsidRDefault="00557132" w:rsidP="000A35BE">
      <w:r>
        <w:rPr>
          <w:rFonts w:hint="eastAsia"/>
        </w:rPr>
        <w:t>切回</w:t>
      </w:r>
      <w:r>
        <w:t>dev</w:t>
      </w:r>
    </w:p>
    <w:p w:rsidR="00557132" w:rsidRPr="00557132" w:rsidRDefault="00557132" w:rsidP="00557132">
      <w:r w:rsidRPr="00557132">
        <w:t>[root@ansible-agent git]# git checkout dev</w:t>
      </w:r>
    </w:p>
    <w:p w:rsidR="00557132" w:rsidRDefault="00557132" w:rsidP="00557132">
      <w:r w:rsidRPr="00557132">
        <w:t>Switched to branch 'dev'</w:t>
      </w:r>
    </w:p>
    <w:p w:rsidR="00557132" w:rsidRDefault="00557132" w:rsidP="00557132">
      <w:r>
        <w:rPr>
          <w:rFonts w:hint="eastAsia"/>
        </w:rPr>
        <w:t>一切</w:t>
      </w:r>
      <w:r>
        <w:t>顺利的话，</w:t>
      </w:r>
      <w:r>
        <w:t>feature</w:t>
      </w:r>
      <w:r>
        <w:t>分支和</w:t>
      </w:r>
      <w:r>
        <w:t>bug</w:t>
      </w:r>
      <w:r>
        <w:t>分支是类似的，合并然后删除</w:t>
      </w:r>
    </w:p>
    <w:p w:rsidR="00557132" w:rsidRDefault="00557132" w:rsidP="00557132">
      <w:r>
        <w:rPr>
          <w:rFonts w:hint="eastAsia"/>
        </w:rPr>
        <w:t>但是</w:t>
      </w:r>
      <w:r>
        <w:t>，</w:t>
      </w:r>
    </w:p>
    <w:p w:rsidR="00557132" w:rsidRDefault="00557132" w:rsidP="00557132">
      <w:r>
        <w:rPr>
          <w:rFonts w:hint="eastAsia"/>
        </w:rPr>
        <w:t>此时</w:t>
      </w:r>
      <w:r>
        <w:t>接到上级命令，新功能</w:t>
      </w:r>
      <w:r>
        <w:rPr>
          <w:rFonts w:hint="eastAsia"/>
        </w:rPr>
        <w:t>必须</w:t>
      </w:r>
      <w:r>
        <w:t>取消，要销毁这个分支</w:t>
      </w:r>
    </w:p>
    <w:p w:rsidR="00557132" w:rsidRDefault="00557132" w:rsidP="00557132">
      <w:r>
        <w:t>[root@ansible-agent git]# git branch -d feature-vulcan</w:t>
      </w:r>
    </w:p>
    <w:p w:rsidR="00557132" w:rsidRDefault="00557132" w:rsidP="00557132">
      <w:r>
        <w:t>error: The branch 'feature-vulcan' is not fully merged.</w:t>
      </w:r>
    </w:p>
    <w:p w:rsidR="00557132" w:rsidRDefault="00557132" w:rsidP="00557132">
      <w:r>
        <w:t>If you are sure you want to delete it, run 'git branch -D feature-vulcan'.</w:t>
      </w:r>
    </w:p>
    <w:p w:rsidR="00557132" w:rsidRDefault="00557132" w:rsidP="00557132">
      <w:pPr>
        <w:rPr>
          <w:rFonts w:hint="eastAsia"/>
        </w:rPr>
      </w:pPr>
      <w:r>
        <w:rPr>
          <w:rFonts w:hint="eastAsia"/>
        </w:rPr>
        <w:t>提示</w:t>
      </w:r>
      <w:r>
        <w:t>销毁</w:t>
      </w:r>
      <w:r>
        <w:rPr>
          <w:rFonts w:hint="eastAsia"/>
        </w:rPr>
        <w:t>失败，</w:t>
      </w:r>
      <w:r>
        <w:t>如果确定要删除，用后面的命令</w:t>
      </w:r>
      <w:r>
        <w:rPr>
          <w:rFonts w:hint="eastAsia"/>
        </w:rPr>
        <w:t>强行</w:t>
      </w:r>
      <w:r>
        <w:t>删除</w:t>
      </w:r>
      <w:r>
        <w:rPr>
          <w:rFonts w:hint="eastAsia"/>
        </w:rPr>
        <w:t>：</w:t>
      </w:r>
    </w:p>
    <w:p w:rsidR="00557132" w:rsidRDefault="00557132" w:rsidP="00557132">
      <w:r>
        <w:t>[root@ansible-agent git]# git branch -D feature-vulcan</w:t>
      </w:r>
    </w:p>
    <w:p w:rsidR="00557132" w:rsidRPr="00557132" w:rsidRDefault="00557132" w:rsidP="00557132">
      <w:pPr>
        <w:rPr>
          <w:rFonts w:hint="eastAsia"/>
        </w:rPr>
      </w:pPr>
      <w:r>
        <w:t>Deleted branch feature-vulcan (was a0c68da).</w:t>
      </w:r>
    </w:p>
    <w:p w:rsidR="00557132" w:rsidRDefault="00557132" w:rsidP="00557132"/>
    <w:p w:rsidR="00557132" w:rsidRDefault="00557132" w:rsidP="00557132">
      <w:r>
        <w:rPr>
          <w:rFonts w:hint="eastAsia"/>
        </w:rPr>
        <w:lastRenderedPageBreak/>
        <w:t>多人协作</w:t>
      </w:r>
      <w:r>
        <w:t>:</w:t>
      </w:r>
    </w:p>
    <w:p w:rsidR="00557132" w:rsidRDefault="00557132" w:rsidP="00557132">
      <w:r>
        <w:rPr>
          <w:rFonts w:hint="eastAsia"/>
        </w:rPr>
        <w:t>当</w:t>
      </w:r>
      <w:r>
        <w:t>从远程参股克隆</w:t>
      </w:r>
      <w:r>
        <w:rPr>
          <w:rFonts w:hint="eastAsia"/>
        </w:rPr>
        <w:t>时</w:t>
      </w:r>
      <w:r>
        <w:t>，实际上</w:t>
      </w:r>
      <w:r>
        <w:t>Git</w:t>
      </w:r>
      <w:r>
        <w:t>自动把本地的</w:t>
      </w:r>
      <w:r>
        <w:t>master</w:t>
      </w:r>
      <w:r>
        <w:rPr>
          <w:rFonts w:hint="eastAsia"/>
        </w:rPr>
        <w:t>分支</w:t>
      </w:r>
      <w:r>
        <w:t>和远程的</w:t>
      </w:r>
      <w:r>
        <w:t>master</w:t>
      </w:r>
      <w:r>
        <w:t>分支对应起来了，并且远程仓库的默认名称是</w:t>
      </w:r>
      <w:r>
        <w:t>origin</w:t>
      </w:r>
      <w:r>
        <w:t>。</w:t>
      </w:r>
    </w:p>
    <w:p w:rsidR="00557132" w:rsidRDefault="00557132" w:rsidP="00557132">
      <w:r>
        <w:rPr>
          <w:rFonts w:hint="eastAsia"/>
        </w:rPr>
        <w:t>要</w:t>
      </w:r>
      <w:r>
        <w:t>查看远</w:t>
      </w:r>
      <w:r>
        <w:rPr>
          <w:rFonts w:hint="eastAsia"/>
        </w:rPr>
        <w:t>程库</w:t>
      </w:r>
      <w:r>
        <w:t>的信息用</w:t>
      </w:r>
      <w:r>
        <w:t>git remote</w:t>
      </w:r>
      <w:r>
        <w:rPr>
          <w:rFonts w:hint="eastAsia"/>
        </w:rPr>
        <w:t>：</w:t>
      </w:r>
    </w:p>
    <w:p w:rsidR="00557132" w:rsidRDefault="00557132" w:rsidP="00557132">
      <w:r>
        <w:t>[root@ansible-agent git]# git remote</w:t>
      </w:r>
    </w:p>
    <w:p w:rsidR="00557132" w:rsidRDefault="00557132" w:rsidP="00557132">
      <w:r>
        <w:t>origin</w:t>
      </w:r>
    </w:p>
    <w:p w:rsidR="00557132" w:rsidRDefault="00557132" w:rsidP="00557132">
      <w:r>
        <w:rPr>
          <w:rFonts w:hint="eastAsia"/>
        </w:rPr>
        <w:t>显示</w:t>
      </w:r>
      <w:r>
        <w:t>更详细的信息</w:t>
      </w:r>
    </w:p>
    <w:p w:rsidR="00557132" w:rsidRDefault="00557132" w:rsidP="00557132">
      <w:r>
        <w:t>[root@ansible-agent git]# git remote -v</w:t>
      </w:r>
    </w:p>
    <w:p w:rsidR="00557132" w:rsidRDefault="00557132" w:rsidP="00557132">
      <w:r>
        <w:t>origin</w:t>
      </w:r>
      <w:r>
        <w:tab/>
        <w:t>git@github.com:xingmin860818/test.git (fetch)</w:t>
      </w:r>
    </w:p>
    <w:p w:rsidR="00557132" w:rsidRDefault="00557132" w:rsidP="00557132">
      <w:r>
        <w:t>origin</w:t>
      </w:r>
      <w:r>
        <w:tab/>
        <w:t>git@github.com:xingmin860818/test.git (push)</w:t>
      </w:r>
    </w:p>
    <w:p w:rsidR="00557132" w:rsidRDefault="00557132" w:rsidP="00557132">
      <w:r>
        <w:rPr>
          <w:rFonts w:hint="eastAsia"/>
        </w:rPr>
        <w:t>推送</w:t>
      </w:r>
      <w:r>
        <w:t>分支</w:t>
      </w:r>
    </w:p>
    <w:p w:rsidR="00557132" w:rsidRDefault="00557132" w:rsidP="00557132">
      <w:r>
        <w:rPr>
          <w:rFonts w:hint="eastAsia"/>
        </w:rPr>
        <w:t>推送</w:t>
      </w:r>
      <w:r>
        <w:t>分支，就是把该分支上所有的本地提交推送到远程库，推送是，要指定本地分支，</w:t>
      </w:r>
      <w:r>
        <w:rPr>
          <w:rFonts w:hint="eastAsia"/>
        </w:rPr>
        <w:t>这样</w:t>
      </w:r>
      <w:r>
        <w:t>，</w:t>
      </w:r>
      <w:r>
        <w:t>git</w:t>
      </w:r>
      <w:r>
        <w:rPr>
          <w:rFonts w:hint="eastAsia"/>
        </w:rPr>
        <w:t>就会把</w:t>
      </w:r>
      <w:r>
        <w:t>该分支推送到远程库对应的分支上</w:t>
      </w:r>
    </w:p>
    <w:p w:rsidR="00E92D26" w:rsidRDefault="00E92D26" w:rsidP="00E92D26">
      <w:r>
        <w:t>[root@ansible-agent git]# git push origin3 master</w:t>
      </w:r>
    </w:p>
    <w:p w:rsidR="00E92D26" w:rsidRDefault="00E92D26" w:rsidP="00E92D26">
      <w:r>
        <w:t>Counting objects: 28, done.</w:t>
      </w:r>
    </w:p>
    <w:p w:rsidR="00E92D26" w:rsidRDefault="00E92D26" w:rsidP="00E92D26">
      <w:r>
        <w:t>Compressing objects: 100% (23/23), done.</w:t>
      </w:r>
    </w:p>
    <w:p w:rsidR="00E92D26" w:rsidRDefault="00E92D26" w:rsidP="00E92D26">
      <w:r>
        <w:t>Writing objects: 100% (28/28), 2.34 KiB, done.</w:t>
      </w:r>
    </w:p>
    <w:p w:rsidR="00E92D26" w:rsidRDefault="00E92D26" w:rsidP="00E92D26">
      <w:r>
        <w:t>Total 28 (delta 8), reused 0 (delta 0)</w:t>
      </w:r>
    </w:p>
    <w:p w:rsidR="00E92D26" w:rsidRDefault="00E92D26" w:rsidP="00E92D26">
      <w:r>
        <w:t>To git@github.com:xingmin860818/git.git</w:t>
      </w:r>
    </w:p>
    <w:p w:rsidR="00E92D26" w:rsidRDefault="00E92D26" w:rsidP="00E92D26">
      <w:r>
        <w:t xml:space="preserve"> * [new branch]      master -&gt; master</w:t>
      </w:r>
    </w:p>
    <w:p w:rsidR="00E92D26" w:rsidRDefault="00E92D26" w:rsidP="00E92D26">
      <w:r>
        <w:t>[root@ansible-agent git]# git push origin3 dev</w:t>
      </w:r>
    </w:p>
    <w:p w:rsidR="00E92D26" w:rsidRDefault="00E92D26" w:rsidP="00E92D26">
      <w:r>
        <w:t>Total 0 (delta 0), reused 0 (delta 0)</w:t>
      </w:r>
    </w:p>
    <w:p w:rsidR="00E92D26" w:rsidRDefault="00E92D26" w:rsidP="00E92D26">
      <w:r>
        <w:t>To git@github.com:xingmin860818/git.git</w:t>
      </w:r>
    </w:p>
    <w:p w:rsidR="00557132" w:rsidRDefault="00E92D26" w:rsidP="00E92D26">
      <w:r>
        <w:t xml:space="preserve"> * [new branch]      dev -&gt; dev</w:t>
      </w:r>
    </w:p>
    <w:p w:rsidR="00E92D26" w:rsidRPr="00E92D26" w:rsidRDefault="00E92D26" w:rsidP="00E92D26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E92D26">
        <w:rPr>
          <w:rFonts w:ascii="Helvetica" w:eastAsia="宋体" w:hAnsi="Helvetica" w:cs="Helvetica"/>
          <w:color w:val="666666"/>
          <w:kern w:val="0"/>
          <w:szCs w:val="21"/>
        </w:rPr>
        <w:t>但是，并不是一定要把本地分支往远程推送，那么，哪些分支需要推送，哪些不需要呢？</w:t>
      </w:r>
    </w:p>
    <w:p w:rsidR="00E92D26" w:rsidRPr="00E92D26" w:rsidRDefault="00E92D26" w:rsidP="00E92D26">
      <w:pPr>
        <w:numPr>
          <w:ilvl w:val="0"/>
          <w:numId w:val="1"/>
        </w:numPr>
        <w:shd w:val="clear" w:color="auto" w:fill="FFFFFF"/>
        <w:spacing w:after="225" w:line="300" w:lineRule="atLeast"/>
        <w:ind w:left="0"/>
        <w:rPr>
          <w:rFonts w:ascii="Helvetica" w:eastAsia="宋体" w:hAnsi="Helvetica" w:cs="Helvetica"/>
          <w:color w:val="666666"/>
          <w:kern w:val="0"/>
          <w:szCs w:val="21"/>
        </w:rPr>
      </w:pPr>
      <w:r w:rsidRPr="00E92D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分支是主分支，因此要时刻与远程同步；</w:t>
      </w:r>
    </w:p>
    <w:p w:rsidR="00E92D26" w:rsidRPr="00E92D26" w:rsidRDefault="00E92D26" w:rsidP="00E92D26">
      <w:pPr>
        <w:numPr>
          <w:ilvl w:val="0"/>
          <w:numId w:val="1"/>
        </w:numPr>
        <w:shd w:val="clear" w:color="auto" w:fill="FFFFFF"/>
        <w:spacing w:after="225" w:line="300" w:lineRule="atLeast"/>
        <w:ind w:left="0"/>
        <w:rPr>
          <w:rFonts w:ascii="Helvetica" w:eastAsia="宋体" w:hAnsi="Helvetica" w:cs="Helvetica"/>
          <w:color w:val="666666"/>
          <w:kern w:val="0"/>
          <w:szCs w:val="21"/>
        </w:rPr>
      </w:pPr>
      <w:r w:rsidRPr="00E92D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分支是开发分支，团队所有成员都需要在上面工作，所以也需要与远程同步；</w:t>
      </w:r>
    </w:p>
    <w:p w:rsidR="00E92D26" w:rsidRPr="00E92D26" w:rsidRDefault="00E92D26" w:rsidP="00E92D26">
      <w:pPr>
        <w:numPr>
          <w:ilvl w:val="0"/>
          <w:numId w:val="1"/>
        </w:numPr>
        <w:shd w:val="clear" w:color="auto" w:fill="FFFFFF"/>
        <w:spacing w:after="225" w:line="300" w:lineRule="atLeast"/>
        <w:ind w:left="0"/>
        <w:rPr>
          <w:rFonts w:ascii="Helvetica" w:eastAsia="宋体" w:hAnsi="Helvetica" w:cs="Helvetica"/>
          <w:color w:val="666666"/>
          <w:kern w:val="0"/>
          <w:szCs w:val="21"/>
        </w:rPr>
      </w:pPr>
      <w:r w:rsidRPr="00E92D26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分支只用于在本地修复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，就没必要推到远程了，除非老板要看看你每周到底修复了几个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bug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E92D26" w:rsidRPr="00E92D26" w:rsidRDefault="00E92D26" w:rsidP="00E92D26">
      <w:pPr>
        <w:numPr>
          <w:ilvl w:val="0"/>
          <w:numId w:val="1"/>
        </w:numPr>
        <w:shd w:val="clear" w:color="auto" w:fill="FFFFFF"/>
        <w:spacing w:after="225" w:line="300" w:lineRule="atLeast"/>
        <w:ind w:left="0"/>
        <w:rPr>
          <w:rFonts w:ascii="Helvetica" w:eastAsia="宋体" w:hAnsi="Helvetica" w:cs="Helvetica"/>
          <w:color w:val="666666"/>
          <w:kern w:val="0"/>
          <w:szCs w:val="21"/>
        </w:rPr>
      </w:pPr>
      <w:r w:rsidRPr="00E92D26">
        <w:rPr>
          <w:rFonts w:ascii="Helvetica" w:eastAsia="宋体" w:hAnsi="Helvetica" w:cs="Helvetica"/>
          <w:color w:val="666666"/>
          <w:kern w:val="0"/>
          <w:szCs w:val="21"/>
        </w:rPr>
        <w:t>feature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分支是否推到远程，取决于你是否和你的小伙伴合作在上面开发。</w:t>
      </w:r>
    </w:p>
    <w:p w:rsidR="00E92D26" w:rsidRPr="00E92D26" w:rsidRDefault="00E92D26" w:rsidP="00E92D26">
      <w:pPr>
        <w:shd w:val="clear" w:color="auto" w:fill="FFFFFF"/>
        <w:spacing w:before="225" w:after="225" w:line="300" w:lineRule="atLeast"/>
        <w:rPr>
          <w:rFonts w:ascii="Helvetica" w:eastAsia="宋体" w:hAnsi="Helvetica" w:cs="Helvetica"/>
          <w:color w:val="666666"/>
          <w:kern w:val="0"/>
          <w:szCs w:val="21"/>
        </w:rPr>
      </w:pPr>
      <w:r w:rsidRPr="00E92D26">
        <w:rPr>
          <w:rFonts w:ascii="Helvetica" w:eastAsia="宋体" w:hAnsi="Helvetica" w:cs="Helvetica"/>
          <w:color w:val="666666"/>
          <w:kern w:val="0"/>
          <w:szCs w:val="21"/>
        </w:rPr>
        <w:t>总之，就是在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E92D26">
        <w:rPr>
          <w:rFonts w:ascii="Helvetica" w:eastAsia="宋体" w:hAnsi="Helvetica" w:cs="Helvetica"/>
          <w:color w:val="666666"/>
          <w:kern w:val="0"/>
          <w:szCs w:val="21"/>
        </w:rPr>
        <w:t>中，分支完全可以在本地自己藏着玩，是否推送，视你的心情而定！</w:t>
      </w:r>
    </w:p>
    <w:p w:rsidR="00E92D26" w:rsidRDefault="00E92D26" w:rsidP="00E92D26">
      <w:r>
        <w:rPr>
          <w:rFonts w:hint="eastAsia"/>
        </w:rPr>
        <w:t>抓取</w:t>
      </w:r>
      <w:r>
        <w:t>分支：</w:t>
      </w:r>
    </w:p>
    <w:p w:rsidR="00E92D26" w:rsidRDefault="00E92D26" w:rsidP="00E92D26">
      <w:r>
        <w:rPr>
          <w:rFonts w:hint="eastAsia"/>
        </w:rPr>
        <w:t>多人</w:t>
      </w:r>
      <w:r>
        <w:t>协作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大家</w:t>
      </w:r>
      <w:r>
        <w:t>都会往</w:t>
      </w:r>
      <w:r>
        <w:t>maser</w:t>
      </w:r>
      <w:r>
        <w:t>和</w:t>
      </w:r>
      <w:r>
        <w:t>dev</w:t>
      </w:r>
      <w:r>
        <w:t>分支上推送各自</w:t>
      </w:r>
      <w:r>
        <w:rPr>
          <w:rFonts w:hint="eastAsia"/>
        </w:rPr>
        <w:t>的</w:t>
      </w:r>
      <w:r>
        <w:t>修改。</w:t>
      </w:r>
    </w:p>
    <w:p w:rsidR="00E92D26" w:rsidRDefault="00E92D26" w:rsidP="00E92D26">
      <w:r>
        <w:rPr>
          <w:rFonts w:hint="eastAsia"/>
        </w:rPr>
        <w:t>现在</w:t>
      </w:r>
      <w:r>
        <w:t>模拟一个你的朋友，可以在另一台电脑或同</w:t>
      </w:r>
      <w:r>
        <w:rPr>
          <w:rFonts w:hint="eastAsia"/>
        </w:rPr>
        <w:t>一</w:t>
      </w:r>
      <w:r>
        <w:t>电脑的其</w:t>
      </w:r>
      <w:r>
        <w:rPr>
          <w:rFonts w:hint="eastAsia"/>
        </w:rPr>
        <w:t>他</w:t>
      </w:r>
      <w:r>
        <w:t>目录下克隆：</w:t>
      </w:r>
    </w:p>
    <w:p w:rsidR="00E92D26" w:rsidRDefault="00E92D26" w:rsidP="00E92D26">
      <w:r>
        <w:t>[root@ansible-agent test5]# git clone git@github.com:xingmin860818/git.</w:t>
      </w:r>
    </w:p>
    <w:p w:rsidR="00E92D26" w:rsidRDefault="00E92D26" w:rsidP="00E92D26">
      <w:r>
        <w:lastRenderedPageBreak/>
        <w:t>git</w:t>
      </w:r>
    </w:p>
    <w:p w:rsidR="00E92D26" w:rsidRDefault="00E92D26" w:rsidP="00E92D26">
      <w:r>
        <w:rPr>
          <w:rFonts w:hint="eastAsia"/>
        </w:rPr>
        <w:t>默认情况</w:t>
      </w:r>
      <w:r>
        <w:t>下，你的朋友只能看到本地</w:t>
      </w:r>
      <w:r>
        <w:rPr>
          <w:rFonts w:hint="eastAsia"/>
        </w:rPr>
        <w:t>的</w:t>
      </w:r>
      <w:r>
        <w:rPr>
          <w:rFonts w:hint="eastAsia"/>
        </w:rPr>
        <w:t>ma</w:t>
      </w:r>
      <w:r>
        <w:t>ster</w:t>
      </w:r>
      <w:r>
        <w:t>分支</w:t>
      </w:r>
      <w:r>
        <w:rPr>
          <w:rFonts w:hint="eastAsia"/>
        </w:rPr>
        <w:t>，</w:t>
      </w:r>
      <w:r>
        <w:t>可以使用</w:t>
      </w:r>
      <w:r>
        <w:t>git branch</w:t>
      </w:r>
      <w:r>
        <w:t>查看</w:t>
      </w:r>
    </w:p>
    <w:p w:rsidR="00E92D26" w:rsidRDefault="00E92D26" w:rsidP="00E92D26">
      <w:r>
        <w:rPr>
          <w:rFonts w:hint="eastAsia"/>
        </w:rPr>
        <w:t>现在</w:t>
      </w:r>
      <w:r>
        <w:t>你的朋友要在</w:t>
      </w:r>
      <w:r>
        <w:t>dev</w:t>
      </w:r>
      <w:r>
        <w:t>分支上开发，就必须创建远程</w:t>
      </w:r>
      <w:r>
        <w:t>origin</w:t>
      </w:r>
      <w:r>
        <w:t>的</w:t>
      </w:r>
      <w:r>
        <w:t>dev</w:t>
      </w:r>
      <w:r>
        <w:t>分支到本地，于是，他用这个命令创建本地</w:t>
      </w:r>
      <w:r>
        <w:t>dev</w:t>
      </w:r>
      <w:r>
        <w:t>分支：</w:t>
      </w:r>
    </w:p>
    <w:p w:rsidR="00E92D26" w:rsidRDefault="00E92D26" w:rsidP="00E92D26">
      <w:r>
        <w:t>[root@ansible-agent git]# git checkout -b dev origin/dev</w:t>
      </w:r>
    </w:p>
    <w:p w:rsidR="00E92D26" w:rsidRDefault="00E92D26" w:rsidP="00E92D26">
      <w:r>
        <w:t>Branch dev set up to track remote branch dev from origin.</w:t>
      </w:r>
    </w:p>
    <w:p w:rsidR="00E92D26" w:rsidRDefault="00E92D26" w:rsidP="00E92D26">
      <w:r>
        <w:t>Switched to a new branch 'dev'</w:t>
      </w:r>
    </w:p>
    <w:p w:rsidR="00E92D26" w:rsidRDefault="00E92D26" w:rsidP="00E92D26">
      <w:pPr>
        <w:rPr>
          <w:rFonts w:hint="eastAsia"/>
        </w:rPr>
      </w:pPr>
      <w:r>
        <w:rPr>
          <w:rFonts w:hint="eastAsia"/>
        </w:rPr>
        <w:t>接下来就可以</w:t>
      </w:r>
      <w:r>
        <w:t>进行编程了，修改完成后可以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t>远程</w:t>
      </w:r>
    </w:p>
    <w:p w:rsidR="00E92D26" w:rsidRDefault="00E92D26" w:rsidP="00E92D26">
      <w:r>
        <w:t xml:space="preserve">[root@ansible-agent git]# git add readme.txt </w:t>
      </w:r>
    </w:p>
    <w:p w:rsidR="00E92D26" w:rsidRDefault="00E92D26" w:rsidP="00E92D26">
      <w:r>
        <w:t>[root@ansible-agent git]# git commit -m 'add'</w:t>
      </w:r>
    </w:p>
    <w:p w:rsidR="00E92D26" w:rsidRDefault="00E92D26" w:rsidP="00E92D26">
      <w:r>
        <w:t>[dev dbf3fc5] add</w:t>
      </w:r>
    </w:p>
    <w:p w:rsidR="00E92D26" w:rsidRDefault="00E92D26" w:rsidP="00E92D26">
      <w:r>
        <w:t xml:space="preserve"> Committer: root &lt;root@ansible-agent.(none)&gt;</w:t>
      </w:r>
    </w:p>
    <w:p w:rsidR="00E92D26" w:rsidRDefault="00E92D26" w:rsidP="00E92D26">
      <w:r>
        <w:t>Your name and email address were configured automatically based</w:t>
      </w:r>
    </w:p>
    <w:p w:rsidR="00E92D26" w:rsidRDefault="00E92D26" w:rsidP="00E92D26">
      <w:r>
        <w:t>on your username and hostname. Please check that they are accurate.</w:t>
      </w:r>
    </w:p>
    <w:p w:rsidR="00E92D26" w:rsidRDefault="00E92D26" w:rsidP="00E92D26">
      <w:r>
        <w:t>You can suppress this message by setting them explicitly:</w:t>
      </w:r>
    </w:p>
    <w:p w:rsidR="00E92D26" w:rsidRDefault="00E92D26" w:rsidP="00E92D26"/>
    <w:p w:rsidR="00E92D26" w:rsidRDefault="00E92D26" w:rsidP="00E92D26">
      <w:r>
        <w:t xml:space="preserve">    git config --global user.name "Your Name"</w:t>
      </w:r>
    </w:p>
    <w:p w:rsidR="00E92D26" w:rsidRDefault="00E92D26" w:rsidP="00E92D26">
      <w:r>
        <w:t xml:space="preserve">    git config --global user.email you@example.com</w:t>
      </w:r>
    </w:p>
    <w:p w:rsidR="00E92D26" w:rsidRDefault="00E92D26" w:rsidP="00E92D26"/>
    <w:p w:rsidR="00E92D26" w:rsidRDefault="00E92D26" w:rsidP="00E92D26">
      <w:r>
        <w:t>If the identity used for this commit is wrong, you can fix it with:</w:t>
      </w:r>
    </w:p>
    <w:p w:rsidR="00E92D26" w:rsidRDefault="00E92D26" w:rsidP="00E92D26"/>
    <w:p w:rsidR="00E92D26" w:rsidRDefault="00E92D26" w:rsidP="00E92D26">
      <w:r>
        <w:t xml:space="preserve">    git commit --amend --author='Your Name &lt;you@example.com&gt;'</w:t>
      </w:r>
    </w:p>
    <w:p w:rsidR="00E92D26" w:rsidRDefault="00E92D26" w:rsidP="00E92D26"/>
    <w:p w:rsidR="00E92D26" w:rsidRDefault="00E92D26" w:rsidP="00E92D26">
      <w:r>
        <w:t xml:space="preserve"> 1 files changed, 1 insertions(+), 0 deletions(-)</w:t>
      </w:r>
    </w:p>
    <w:p w:rsidR="00E92D26" w:rsidRDefault="00E92D26" w:rsidP="00E92D26">
      <w:pPr>
        <w:rPr>
          <w:rFonts w:hint="eastAsia"/>
        </w:rPr>
      </w:pPr>
      <w:r>
        <w:t>[root@ansible-agent git]# git push origin dev</w:t>
      </w:r>
      <w:r>
        <w:t xml:space="preserve">  </w:t>
      </w:r>
      <w:r>
        <w:rPr>
          <w:rFonts w:hint="eastAsia"/>
        </w:rPr>
        <w:t>推送</w:t>
      </w:r>
      <w:r>
        <w:t>到远</w:t>
      </w:r>
      <w:r>
        <w:rPr>
          <w:rFonts w:hint="eastAsia"/>
        </w:rPr>
        <w:t>程</w:t>
      </w:r>
    </w:p>
    <w:p w:rsidR="00E92D26" w:rsidRDefault="00E92D26" w:rsidP="00E92D26">
      <w:r>
        <w:t>Counting objects: 5, done.</w:t>
      </w:r>
      <w:r>
        <w:t xml:space="preserve">  </w:t>
      </w:r>
    </w:p>
    <w:p w:rsidR="00E92D26" w:rsidRDefault="00E92D26" w:rsidP="00E92D26">
      <w:r>
        <w:t>Compressing objects: 100% (3/3), done.</w:t>
      </w:r>
    </w:p>
    <w:p w:rsidR="00E92D26" w:rsidRDefault="00E92D26" w:rsidP="00E92D26">
      <w:r>
        <w:t>Writing objects: 100% (3/3), 293 bytes, done.</w:t>
      </w:r>
    </w:p>
    <w:p w:rsidR="00E92D26" w:rsidRDefault="00E92D26" w:rsidP="00E92D26">
      <w:r>
        <w:t>Total 3 (delta 1), reused 0 (delta 0)</w:t>
      </w:r>
    </w:p>
    <w:p w:rsidR="00E92D26" w:rsidRDefault="00E92D26" w:rsidP="00E92D26">
      <w:r>
        <w:t>To git@github.com:xingmin860818/git.git</w:t>
      </w:r>
    </w:p>
    <w:p w:rsidR="00E92D26" w:rsidRDefault="00E92D26" w:rsidP="00E92D26">
      <w:r>
        <w:t xml:space="preserve">   86d6cf0..dbf3fc5  dev -&gt; dev</w:t>
      </w:r>
    </w:p>
    <w:p w:rsidR="00E92D26" w:rsidRDefault="00E92D26" w:rsidP="00E92D26">
      <w:r>
        <w:rPr>
          <w:rFonts w:hint="eastAsia"/>
        </w:rPr>
        <w:t>如果你的</w:t>
      </w:r>
      <w:r>
        <w:t>朋友已经向</w:t>
      </w:r>
      <w:r>
        <w:rPr>
          <w:rFonts w:hint="eastAsia"/>
        </w:rPr>
        <w:t>orgin</w:t>
      </w:r>
      <w:r>
        <w:t>/dev</w:t>
      </w:r>
      <w:r>
        <w:rPr>
          <w:rFonts w:hint="eastAsia"/>
        </w:rPr>
        <w:t>分支推送</w:t>
      </w:r>
      <w:r>
        <w:t>了他得提交，而碰巧你也对同意的文件做了修改，并试图推送</w:t>
      </w:r>
      <w:r w:rsidR="004827B7">
        <w:rPr>
          <w:rFonts w:hint="eastAsia"/>
        </w:rPr>
        <w:t>会提示</w:t>
      </w:r>
      <w:r w:rsidR="004827B7">
        <w:t>推送</w:t>
      </w:r>
      <w:r w:rsidR="004827B7">
        <w:rPr>
          <w:rFonts w:hint="eastAsia"/>
        </w:rPr>
        <w:t>失败</w:t>
      </w:r>
      <w:r w:rsidR="004827B7">
        <w:t>，因为你的小伙伴的最新提交和你试图推送的提交有冲突，解决办法也很简单，</w:t>
      </w:r>
      <w:r w:rsidR="004827B7">
        <w:t>git</w:t>
      </w:r>
      <w:r w:rsidR="004827B7">
        <w:t>已经提示我们先用</w:t>
      </w:r>
      <w:r w:rsidR="004827B7">
        <w:t>git pull</w:t>
      </w:r>
      <w:r w:rsidR="004827B7">
        <w:rPr>
          <w:rFonts w:hint="eastAsia"/>
        </w:rPr>
        <w:t>把</w:t>
      </w:r>
      <w:r w:rsidR="004827B7">
        <w:t>最新的提交从</w:t>
      </w:r>
      <w:r w:rsidR="004827B7">
        <w:t>origin/dev</w:t>
      </w:r>
      <w:r w:rsidR="004827B7">
        <w:rPr>
          <w:rFonts w:hint="eastAsia"/>
        </w:rPr>
        <w:t>抓下来</w:t>
      </w:r>
      <w:r w:rsidR="004827B7">
        <w:t>，然后在本地合并，解决</w:t>
      </w:r>
      <w:r w:rsidR="004827B7">
        <w:rPr>
          <w:rFonts w:hint="eastAsia"/>
        </w:rPr>
        <w:t>冲突</w:t>
      </w:r>
      <w:r w:rsidR="004827B7">
        <w:t>再推送：</w:t>
      </w:r>
    </w:p>
    <w:p w:rsidR="004827B7" w:rsidRDefault="004827B7" w:rsidP="004827B7">
      <w:r>
        <w:t>[root@ansible-agent git]# git pull</w:t>
      </w:r>
    </w:p>
    <w:p w:rsidR="004827B7" w:rsidRDefault="004827B7" w:rsidP="004827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也失败了，原因是没有指定本地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分支与远程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分支的链接，根据提示，设置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的链接：</w:t>
      </w:r>
    </w:p>
    <w:p w:rsidR="004827B7" w:rsidRDefault="004827B7" w:rsidP="004827B7">
      <w:r>
        <w:t>[root@ansible-agent git]# git branch --set-upstream dev origin/dev</w:t>
      </w:r>
    </w:p>
    <w:p w:rsidR="004827B7" w:rsidRDefault="004827B7" w:rsidP="004827B7">
      <w:r>
        <w:lastRenderedPageBreak/>
        <w:t>Branch dev set up to track remote branch dev from origin.</w:t>
      </w:r>
    </w:p>
    <w:p w:rsidR="004827B7" w:rsidRDefault="004827B7" w:rsidP="004827B7">
      <w:r>
        <w:t>[root@ansible-agent git]# git pull</w:t>
      </w:r>
    </w:p>
    <w:p w:rsidR="004827B7" w:rsidRDefault="004827B7" w:rsidP="004827B7">
      <w:r>
        <w:t>Already up-to-date.</w:t>
      </w:r>
    </w:p>
    <w:p w:rsidR="004827B7" w:rsidRDefault="004827B7" w:rsidP="004827B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这回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成功，但是合并有冲突，需要手动解决，解决的方法和分支管理中的</w:t>
      </w:r>
      <w:hyperlink r:id="rId15" w:tgtFrame="_blank" w:history="1">
        <w:r>
          <w:rPr>
            <w:rStyle w:val="a4"/>
            <w:rFonts w:ascii="Helvetica" w:hAnsi="Helvetica" w:cs="Helvetica"/>
            <w:color w:val="0593D3"/>
            <w:szCs w:val="21"/>
            <w:shd w:val="clear" w:color="auto" w:fill="FFFFFF"/>
          </w:rPr>
          <w:t>解决冲突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完全一样。解决后，提交，再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"merge &amp; fix hello.py"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[dev adca45d] merge &amp; fix hello.py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$ git push origin dev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Counting objects: </w:t>
      </w:r>
      <w:r>
        <w:rPr>
          <w:rStyle w:val="number"/>
          <w:color w:val="009999"/>
        </w:rPr>
        <w:t>10</w:t>
      </w:r>
      <w:r>
        <w:rPr>
          <w:rStyle w:val="operator"/>
          <w:color w:val="444444"/>
        </w:rPr>
        <w:t>, done.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Delta compression </w:t>
      </w:r>
      <w:r>
        <w:rPr>
          <w:rStyle w:val="keyword"/>
          <w:b/>
          <w:bCs/>
          <w:color w:val="333333"/>
        </w:rPr>
        <w:t>using</w:t>
      </w:r>
      <w:r>
        <w:rPr>
          <w:rStyle w:val="operator"/>
          <w:color w:val="444444"/>
        </w:rPr>
        <w:t xml:space="preserve"> up </w:t>
      </w: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4</w:t>
      </w:r>
      <w:r>
        <w:rPr>
          <w:rStyle w:val="operator"/>
          <w:color w:val="444444"/>
        </w:rPr>
        <w:t xml:space="preserve"> threads.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Compressing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5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5</w:t>
      </w:r>
      <w:r>
        <w:rPr>
          <w:rStyle w:val="operator"/>
          <w:color w:val="444444"/>
        </w:rPr>
        <w:t>), done.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Writing objects: </w:t>
      </w:r>
      <w:r>
        <w:rPr>
          <w:rStyle w:val="number"/>
          <w:color w:val="009999"/>
        </w:rPr>
        <w:t>100</w:t>
      </w:r>
      <w:r>
        <w:rPr>
          <w:rStyle w:val="operator"/>
          <w:color w:val="444444"/>
        </w:rPr>
        <w:t>% (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>/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), </w:t>
      </w:r>
      <w:r>
        <w:rPr>
          <w:rStyle w:val="number"/>
          <w:color w:val="009999"/>
        </w:rPr>
        <w:t>747</w:t>
      </w:r>
      <w:r>
        <w:rPr>
          <w:rStyle w:val="operator"/>
          <w:color w:val="444444"/>
        </w:rPr>
        <w:t xml:space="preserve"> bytes, done.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Total </w:t>
      </w:r>
      <w:r>
        <w:rPr>
          <w:rStyle w:val="number"/>
          <w:color w:val="009999"/>
        </w:rPr>
        <w:t>6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), reused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 xml:space="preserve"> (delta </w:t>
      </w:r>
      <w:r>
        <w:rPr>
          <w:rStyle w:val="number"/>
          <w:color w:val="009999"/>
        </w:rPr>
        <w:t>0</w:t>
      </w:r>
      <w:r>
        <w:rPr>
          <w:rStyle w:val="operator"/>
          <w:color w:val="444444"/>
        </w:rPr>
        <w:t>)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keyword"/>
          <w:b/>
          <w:bCs/>
          <w:color w:val="333333"/>
        </w:rPr>
        <w:t>To</w:t>
      </w:r>
      <w:r>
        <w:rPr>
          <w:rStyle w:val="operator"/>
          <w:color w:val="444444"/>
        </w:rPr>
        <w:t xml:space="preserve"> git@github.com:michaelliao/learngit.git</w:t>
      </w:r>
    </w:p>
    <w:p w:rsidR="004827B7" w:rsidRDefault="004827B7" w:rsidP="004827B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  </w:t>
      </w:r>
      <w:r>
        <w:rPr>
          <w:rStyle w:val="number"/>
          <w:color w:val="009999"/>
        </w:rPr>
        <w:t>291</w:t>
      </w:r>
      <w:r>
        <w:rPr>
          <w:rStyle w:val="operator"/>
          <w:color w:val="444444"/>
        </w:rPr>
        <w:t>bea8..adca45d  dev -&gt; dev</w:t>
      </w:r>
    </w:p>
    <w:p w:rsidR="004827B7" w:rsidRDefault="004827B7" w:rsidP="004827B7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4827B7" w:rsidRDefault="004827B7" w:rsidP="004827B7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4827B7" w:rsidRDefault="004827B7" w:rsidP="004827B7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4827B7" w:rsidRDefault="004827B7" w:rsidP="004827B7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4827B7" w:rsidRDefault="004827B7" w:rsidP="004827B7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没有冲突或者解决掉冲突后，再用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4827B7" w:rsidRDefault="004827B7" w:rsidP="004827B7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4827B7" w:rsidRDefault="004827B7" w:rsidP="004827B7">
      <w:pPr>
        <w:pStyle w:val="a3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这就是多人协作的工作模式，一旦熟悉了，就非常简单。</w:t>
      </w:r>
    </w:p>
    <w:p w:rsidR="004827B7" w:rsidRDefault="004827B7" w:rsidP="004827B7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4827B7" w:rsidRDefault="004827B7" w:rsidP="004827B7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查看远程库信息，使用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4827B7" w:rsidRDefault="004827B7" w:rsidP="004827B7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本地新建的分支如果不推送到远程，对其他人就是不可见的；</w:t>
      </w:r>
    </w:p>
    <w:p w:rsidR="004827B7" w:rsidRDefault="004827B7" w:rsidP="004827B7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从本地推送分支，使用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Helvetica" w:hAnsi="Helvetica" w:cs="Helvetica"/>
          <w:color w:val="666666"/>
          <w:sz w:val="21"/>
          <w:szCs w:val="21"/>
        </w:rPr>
        <w:t>，如果推送失败，先用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抓取远程的新提交；</w:t>
      </w:r>
    </w:p>
    <w:p w:rsidR="004827B7" w:rsidRDefault="004827B7" w:rsidP="004827B7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在本地创建和远程分支对应的分支，使用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，本地和远程分支的名称最好一致；</w:t>
      </w:r>
    </w:p>
    <w:p w:rsidR="004827B7" w:rsidRDefault="004827B7" w:rsidP="004827B7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建立本地分支和远程分支的关联，使用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4827B7" w:rsidRDefault="004827B7" w:rsidP="004827B7">
      <w:pPr>
        <w:pStyle w:val="a3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从远程抓取分支，使用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，如果有冲突，要先处理冲突。</w:t>
      </w:r>
    </w:p>
    <w:p w:rsidR="004827B7" w:rsidRDefault="009B73B0" w:rsidP="004827B7">
      <w:r>
        <w:rPr>
          <w:rFonts w:hint="eastAsia"/>
        </w:rPr>
        <w:t>创建</w:t>
      </w:r>
      <w:r>
        <w:t>标签：</w:t>
      </w:r>
    </w:p>
    <w:p w:rsidR="009B73B0" w:rsidRDefault="009B73B0" w:rsidP="004827B7">
      <w:r>
        <w:rPr>
          <w:rFonts w:hint="eastAsia"/>
        </w:rPr>
        <w:t>git</w:t>
      </w:r>
      <w:r>
        <w:t>中打标签非常简单，首先切换到需要打标签的分支上：</w:t>
      </w:r>
    </w:p>
    <w:p w:rsidR="009B73B0" w:rsidRDefault="009B73B0" w:rsidP="009B73B0">
      <w:r>
        <w:t>[root@ansible-agent git]# git branch</w:t>
      </w:r>
    </w:p>
    <w:p w:rsidR="009B73B0" w:rsidRDefault="009B73B0" w:rsidP="009B73B0">
      <w:r>
        <w:t>* dev</w:t>
      </w:r>
    </w:p>
    <w:p w:rsidR="009B73B0" w:rsidRDefault="009B73B0" w:rsidP="009B73B0">
      <w:r>
        <w:t xml:space="preserve">  master</w:t>
      </w:r>
    </w:p>
    <w:p w:rsidR="009B73B0" w:rsidRDefault="009B73B0" w:rsidP="009B73B0">
      <w:r>
        <w:t>[root@ansible-agent git]# git checkout master</w:t>
      </w:r>
    </w:p>
    <w:p w:rsidR="009B73B0" w:rsidRDefault="009B73B0" w:rsidP="009B73B0">
      <w:r>
        <w:t>Switched to branch 'master'</w:t>
      </w:r>
    </w:p>
    <w:p w:rsidR="009B73B0" w:rsidRDefault="009B73B0" w:rsidP="009B73B0">
      <w:r>
        <w:rPr>
          <w:rFonts w:hint="eastAsia"/>
        </w:rPr>
        <w:t>然后</w:t>
      </w:r>
      <w:r>
        <w:t>用命令</w:t>
      </w:r>
      <w:r>
        <w:t xml:space="preserve">git tag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就可以</w:t>
      </w:r>
      <w:r>
        <w:t>打一个标签</w:t>
      </w:r>
    </w:p>
    <w:p w:rsidR="009B73B0" w:rsidRDefault="009B73B0" w:rsidP="009B73B0">
      <w:r>
        <w:t>[root@ansible-agent git]# git tag v1.3</w:t>
      </w:r>
    </w:p>
    <w:p w:rsidR="009B73B0" w:rsidRDefault="009B73B0" w:rsidP="009B73B0">
      <w:r>
        <w:t>[root@ansible-agent git]# git tag</w:t>
      </w:r>
    </w:p>
    <w:p w:rsidR="009B73B0" w:rsidRDefault="009B73B0" w:rsidP="009B73B0">
      <w:r>
        <w:t>v1.1</w:t>
      </w:r>
    </w:p>
    <w:p w:rsidR="009B73B0" w:rsidRDefault="009B73B0" w:rsidP="009B73B0">
      <w:r>
        <w:t>v1.3</w:t>
      </w:r>
    </w:p>
    <w:p w:rsidR="009B73B0" w:rsidRDefault="009B73B0" w:rsidP="009B73B0">
      <w:r>
        <w:rPr>
          <w:rFonts w:hint="eastAsia"/>
        </w:rPr>
        <w:t>默认</w:t>
      </w:r>
      <w:r>
        <w:t>标签是</w:t>
      </w:r>
      <w:r>
        <w:rPr>
          <w:rFonts w:hint="eastAsia"/>
        </w:rPr>
        <w:t>打</w:t>
      </w:r>
      <w:r>
        <w:t>在最新提交的</w:t>
      </w:r>
      <w:r>
        <w:t>commit</w:t>
      </w:r>
      <w:r>
        <w:t>上的，有时候，如果忘了打标签，比如现在是周五了，但是应该在</w:t>
      </w:r>
      <w:r>
        <w:rPr>
          <w:rFonts w:hint="eastAsia"/>
        </w:rPr>
        <w:t>周一</w:t>
      </w:r>
      <w:r>
        <w:t>打的标签没有打怎么办？</w:t>
      </w:r>
    </w:p>
    <w:p w:rsidR="009B73B0" w:rsidRDefault="009B73B0" w:rsidP="009B73B0">
      <w:r>
        <w:rPr>
          <w:rFonts w:hint="eastAsia"/>
        </w:rPr>
        <w:t>方法</w:t>
      </w:r>
      <w:r>
        <w:t>是找到历史提交的</w:t>
      </w:r>
      <w:r>
        <w:t>commit id</w:t>
      </w:r>
      <w:r>
        <w:rPr>
          <w:rFonts w:hint="eastAsia"/>
        </w:rPr>
        <w:t>，</w:t>
      </w:r>
      <w:r>
        <w:t>然后打上就可以了：</w:t>
      </w:r>
    </w:p>
    <w:p w:rsidR="009B73B0" w:rsidRDefault="009B73B0" w:rsidP="009B73B0">
      <w:r>
        <w:t>[root@ansible-agent git]# git log --pretty=oneline --abbrev-commit</w:t>
      </w:r>
    </w:p>
    <w:p w:rsidR="009B73B0" w:rsidRDefault="009B73B0" w:rsidP="009B73B0">
      <w:r>
        <w:t>7fcdd6f msg2</w:t>
      </w:r>
    </w:p>
    <w:p w:rsidR="009B73B0" w:rsidRDefault="009B73B0" w:rsidP="009B73B0">
      <w:r>
        <w:t>4d984bc msg</w:t>
      </w:r>
    </w:p>
    <w:p w:rsidR="009B73B0" w:rsidRDefault="009B73B0" w:rsidP="009B73B0">
      <w:r>
        <w:t>74d4fb3 merged bug fix 101</w:t>
      </w:r>
    </w:p>
    <w:p w:rsidR="009B73B0" w:rsidRDefault="009B73B0" w:rsidP="009B73B0">
      <w:r>
        <w:t>6a7b0b9 fix bug 101</w:t>
      </w:r>
    </w:p>
    <w:p w:rsidR="009B73B0" w:rsidRDefault="009B73B0" w:rsidP="009B73B0">
      <w:r>
        <w:t>7bca23f merge with no-ff</w:t>
      </w:r>
    </w:p>
    <w:p w:rsidR="009B73B0" w:rsidRDefault="009B73B0" w:rsidP="009B73B0">
      <w:r>
        <w:t>86d6cf0 add merge</w:t>
      </w:r>
    </w:p>
    <w:p w:rsidR="009B73B0" w:rsidRDefault="009B73B0" w:rsidP="009B73B0">
      <w:r>
        <w:t>abc816e conflit fixed</w:t>
      </w:r>
    </w:p>
    <w:p w:rsidR="009B73B0" w:rsidRDefault="009B73B0" w:rsidP="009B73B0">
      <w:r>
        <w:t>6ed2f44 simpol</w:t>
      </w:r>
    </w:p>
    <w:p w:rsidR="009B73B0" w:rsidRDefault="009B73B0" w:rsidP="009B73B0">
      <w:r>
        <w:t>c4fa083 and simple</w:t>
      </w:r>
    </w:p>
    <w:p w:rsidR="009B73B0" w:rsidRDefault="009B73B0" w:rsidP="009B73B0">
      <w:r>
        <w:t>27a1a27 b</w:t>
      </w:r>
    </w:p>
    <w:p w:rsidR="009B73B0" w:rsidRDefault="009B73B0" w:rsidP="009B73B0">
      <w:r>
        <w:t>c465d28 branch test</w:t>
      </w:r>
    </w:p>
    <w:p w:rsidR="009B73B0" w:rsidRDefault="009B73B0" w:rsidP="009B73B0">
      <w:r>
        <w:t>02e6f05 msg</w:t>
      </w:r>
    </w:p>
    <w:p w:rsidR="009B73B0" w:rsidRDefault="009B73B0" w:rsidP="009B73B0">
      <w:r>
        <w:rPr>
          <w:rFonts w:hint="eastAsia"/>
        </w:rPr>
        <w:t>比方说</w:t>
      </w:r>
      <w:r>
        <w:t>给最后一个打标签：</w:t>
      </w:r>
    </w:p>
    <w:p w:rsidR="009B73B0" w:rsidRDefault="009B73B0" w:rsidP="009B73B0">
      <w:r w:rsidRPr="009B73B0">
        <w:t>[root@ansible-agent git]# git tag v1.0 02e6f05</w:t>
      </w:r>
    </w:p>
    <w:p w:rsidR="009B73B0" w:rsidRDefault="009B73B0" w:rsidP="009B73B0">
      <w:r>
        <w:lastRenderedPageBreak/>
        <w:t>[root@ansible-agent git]# git tag</w:t>
      </w:r>
    </w:p>
    <w:p w:rsidR="009B73B0" w:rsidRDefault="009B73B0" w:rsidP="009B73B0">
      <w:r>
        <w:t>v1.0</w:t>
      </w:r>
    </w:p>
    <w:p w:rsidR="009B73B0" w:rsidRDefault="009B73B0" w:rsidP="009B73B0">
      <w:r>
        <w:t>v1.1</w:t>
      </w:r>
    </w:p>
    <w:p w:rsidR="009B73B0" w:rsidRDefault="009B73B0" w:rsidP="009B73B0">
      <w:r>
        <w:t>v1.3</w:t>
      </w:r>
    </w:p>
    <w:p w:rsidR="009B73B0" w:rsidRDefault="009B73B0" w:rsidP="009B73B0">
      <w:r>
        <w:rPr>
          <w:rFonts w:hint="eastAsia"/>
        </w:rPr>
        <w:t>注意</w:t>
      </w:r>
      <w:r>
        <w:t>，标签不是按时间顺序</w:t>
      </w:r>
      <w:r>
        <w:rPr>
          <w:rFonts w:hint="eastAsia"/>
        </w:rPr>
        <w:t>列出</w:t>
      </w:r>
      <w:r>
        <w:t>的，而是按字母排序的，可以用</w:t>
      </w:r>
      <w:r>
        <w:t xml:space="preserve">git show </w:t>
      </w:r>
      <w:r>
        <w:rPr>
          <w:rFonts w:hint="eastAsia"/>
        </w:rPr>
        <w:t xml:space="preserve">&lt;tag </w:t>
      </w:r>
      <w:r>
        <w:t>name&gt;</w:t>
      </w:r>
      <w:r>
        <w:rPr>
          <w:rFonts w:hint="eastAsia"/>
        </w:rPr>
        <w:t>查看</w:t>
      </w:r>
      <w:r>
        <w:t>标签信息：</w:t>
      </w:r>
    </w:p>
    <w:p w:rsidR="009B73B0" w:rsidRDefault="009B73B0" w:rsidP="009B73B0">
      <w:r>
        <w:t>[root@ansible-agent git]# git show v1.0</w:t>
      </w:r>
    </w:p>
    <w:p w:rsidR="009B73B0" w:rsidRDefault="009B73B0" w:rsidP="009B73B0">
      <w:r>
        <w:t>commit 02e6f05e45a63c45d8e99bd057955f9247a62616</w:t>
      </w:r>
    </w:p>
    <w:p w:rsidR="009B73B0" w:rsidRDefault="009B73B0" w:rsidP="009B73B0">
      <w:r>
        <w:t>Author: root &lt;root@ansible-agent.(none)&gt;</w:t>
      </w:r>
    </w:p>
    <w:p w:rsidR="009B73B0" w:rsidRDefault="009B73B0" w:rsidP="009B73B0">
      <w:r>
        <w:t>Date:   Mon Nov 30 21:54:04 2015 +0800</w:t>
      </w:r>
    </w:p>
    <w:p w:rsidR="009B73B0" w:rsidRDefault="009B73B0" w:rsidP="009B73B0"/>
    <w:p w:rsidR="009B73B0" w:rsidRDefault="009B73B0" w:rsidP="009B73B0">
      <w:pPr>
        <w:ind w:firstLine="420"/>
      </w:pPr>
      <w:r>
        <w:t>msg</w:t>
      </w:r>
    </w:p>
    <w:p w:rsidR="009B73B0" w:rsidRDefault="009B73B0" w:rsidP="009B73B0">
      <w:r>
        <w:rPr>
          <w:rFonts w:hint="eastAsia"/>
        </w:rPr>
        <w:t>可以</w:t>
      </w:r>
      <w:r>
        <w:t>看到确实打在</w:t>
      </w:r>
      <w:r>
        <w:rPr>
          <w:rFonts w:hint="eastAsia"/>
        </w:rPr>
        <w:t xml:space="preserve"> </w:t>
      </w:r>
      <w:r>
        <w:t>msg</w:t>
      </w:r>
      <w:r>
        <w:t>这次提交上</w:t>
      </w:r>
    </w:p>
    <w:p w:rsidR="009B73B0" w:rsidRDefault="009B73B0" w:rsidP="009B73B0">
      <w:r>
        <w:rPr>
          <w:rFonts w:hint="eastAsia"/>
        </w:rPr>
        <w:t>还可以</w:t>
      </w:r>
      <w:r>
        <w:t>创建带有说明的标签，用</w:t>
      </w:r>
      <w:r>
        <w:t>-a</w:t>
      </w:r>
      <w:r>
        <w:t>指定标签名，</w:t>
      </w:r>
      <w:r>
        <w:t>-m</w:t>
      </w:r>
      <w:r>
        <w:t>指定说明文字</w:t>
      </w:r>
    </w:p>
    <w:p w:rsidR="009B73B0" w:rsidRDefault="009B73B0" w:rsidP="009B73B0">
      <w:r>
        <w:t>[root@ansible-agent git]# git tag -a v2.0 -m 'aaaaa' 27a1a27</w:t>
      </w:r>
    </w:p>
    <w:p w:rsidR="009B73B0" w:rsidRDefault="009B73B0" w:rsidP="009B73B0">
      <w:r>
        <w:t>[root@ansible-agent git]# git show v2.0</w:t>
      </w:r>
    </w:p>
    <w:p w:rsidR="009B73B0" w:rsidRDefault="009B73B0" w:rsidP="009B73B0">
      <w:r>
        <w:t>tag v2.0</w:t>
      </w:r>
    </w:p>
    <w:p w:rsidR="009B73B0" w:rsidRDefault="009B73B0" w:rsidP="009B73B0">
      <w:r>
        <w:t>Tagger: root &lt;root@ansible-agent.(none)&gt;</w:t>
      </w:r>
    </w:p>
    <w:p w:rsidR="009B73B0" w:rsidRDefault="009B73B0" w:rsidP="009B73B0">
      <w:r>
        <w:t>Date:   Tue Dec 1 04:07:03 2015 +0800</w:t>
      </w:r>
    </w:p>
    <w:p w:rsidR="009B73B0" w:rsidRDefault="009B73B0" w:rsidP="009B73B0"/>
    <w:p w:rsidR="009B73B0" w:rsidRDefault="009B73B0" w:rsidP="009B73B0">
      <w:r>
        <w:t>aaaaa</w:t>
      </w:r>
    </w:p>
    <w:p w:rsidR="009B73B0" w:rsidRDefault="009B73B0" w:rsidP="009B73B0"/>
    <w:p w:rsidR="009B73B0" w:rsidRDefault="009B73B0" w:rsidP="009B73B0">
      <w:r>
        <w:t>commit 27a1a2769a3f7b462544341b9605f14a6179ee72</w:t>
      </w:r>
    </w:p>
    <w:p w:rsidR="009B73B0" w:rsidRDefault="009B73B0" w:rsidP="009B73B0">
      <w:r>
        <w:t>Author: root &lt;root@ansible-agent.(none)&gt;</w:t>
      </w:r>
    </w:p>
    <w:p w:rsidR="009B73B0" w:rsidRDefault="009B73B0" w:rsidP="009B73B0">
      <w:r>
        <w:t>Date:   Tue Dec 1 00:33:05 2015 +0800</w:t>
      </w:r>
    </w:p>
    <w:p w:rsidR="009B73B0" w:rsidRDefault="009B73B0" w:rsidP="009B73B0"/>
    <w:p w:rsidR="009B73B0" w:rsidRDefault="009B73B0" w:rsidP="009B73B0">
      <w:pPr>
        <w:ind w:firstLine="420"/>
      </w:pPr>
      <w:r>
        <w:t>b</w:t>
      </w:r>
    </w:p>
    <w:p w:rsidR="009B73B0" w:rsidRDefault="009B73B0" w:rsidP="009B73B0">
      <w:r>
        <w:rPr>
          <w:rFonts w:hint="eastAsia"/>
        </w:rPr>
        <w:t>操作</w:t>
      </w:r>
      <w:r>
        <w:t>标签：</w:t>
      </w:r>
    </w:p>
    <w:p w:rsidR="009B73B0" w:rsidRDefault="009B73B0" w:rsidP="009B73B0">
      <w:r>
        <w:rPr>
          <w:rFonts w:hint="eastAsia"/>
        </w:rPr>
        <w:t>如果</w:t>
      </w:r>
      <w:r>
        <w:t>标签打错了，也可以删除</w:t>
      </w:r>
      <w:r w:rsidR="006A5A7B">
        <w:rPr>
          <w:rFonts w:hint="eastAsia"/>
        </w:rPr>
        <w:t>：</w:t>
      </w:r>
    </w:p>
    <w:p w:rsidR="006A5A7B" w:rsidRDefault="006A5A7B" w:rsidP="006A5A7B">
      <w:r>
        <w:t>[root@ansible-agent git]# git tag -d v1.0</w:t>
      </w:r>
    </w:p>
    <w:p w:rsidR="006A5A7B" w:rsidRDefault="006A5A7B" w:rsidP="006A5A7B">
      <w:r>
        <w:t>Deleted tag 'v1.0' (was 02e6f05)</w:t>
      </w:r>
    </w:p>
    <w:p w:rsidR="006A5A7B" w:rsidRDefault="006A5A7B" w:rsidP="006A5A7B">
      <w:r>
        <w:rPr>
          <w:rFonts w:hint="eastAsia"/>
        </w:rPr>
        <w:t>因为创建</w:t>
      </w:r>
      <w:r>
        <w:t>的标签纸存储在本地，不会</w:t>
      </w:r>
      <w:r>
        <w:rPr>
          <w:rFonts w:hint="eastAsia"/>
        </w:rPr>
        <w:t>自动</w:t>
      </w:r>
      <w:r>
        <w:t>推送到远程</w:t>
      </w:r>
      <w:r>
        <w:rPr>
          <w:rFonts w:hint="eastAsia"/>
        </w:rPr>
        <w:t>，</w:t>
      </w:r>
      <w:r>
        <w:t>所以，打错的标签可以在本地安全的删除。</w:t>
      </w:r>
    </w:p>
    <w:p w:rsidR="006A5A7B" w:rsidRDefault="006A5A7B" w:rsidP="006A5A7B">
      <w:r>
        <w:rPr>
          <w:rFonts w:hint="eastAsia"/>
        </w:rPr>
        <w:t>如果</w:t>
      </w:r>
      <w:r>
        <w:t>要推送某个标签到远程，使用命令</w:t>
      </w:r>
      <w:r>
        <w:rPr>
          <w:rFonts w:hint="eastAsia"/>
        </w:rPr>
        <w:t xml:space="preserve"> git push origin &lt;</w:t>
      </w:r>
      <w:r>
        <w:t>tagname</w:t>
      </w:r>
      <w:r>
        <w:rPr>
          <w:rFonts w:hint="eastAsia"/>
        </w:rPr>
        <w:t>&gt;</w:t>
      </w:r>
    </w:p>
    <w:p w:rsidR="006A5A7B" w:rsidRDefault="006A5A7B" w:rsidP="006A5A7B">
      <w:r>
        <w:t>[root@ansible-agent git]# git push origin v2.0</w:t>
      </w:r>
    </w:p>
    <w:p w:rsidR="006A5A7B" w:rsidRDefault="006A5A7B" w:rsidP="006A5A7B">
      <w:r>
        <w:t>Counting objects: 1, done.</w:t>
      </w:r>
    </w:p>
    <w:p w:rsidR="006A5A7B" w:rsidRDefault="006A5A7B" w:rsidP="006A5A7B">
      <w:r>
        <w:t>Writing objects: 100% (1/1), 155 bytes, done.</w:t>
      </w:r>
    </w:p>
    <w:p w:rsidR="006A5A7B" w:rsidRDefault="006A5A7B" w:rsidP="006A5A7B">
      <w:r>
        <w:t>Total 1 (delta 0), reused 0 (delta 0)</w:t>
      </w:r>
    </w:p>
    <w:p w:rsidR="006A5A7B" w:rsidRDefault="006A5A7B" w:rsidP="006A5A7B">
      <w:r>
        <w:t>To git@github.com:xingmin860818/git.git</w:t>
      </w:r>
    </w:p>
    <w:p w:rsidR="006A5A7B" w:rsidRDefault="006A5A7B" w:rsidP="006A5A7B">
      <w:r>
        <w:lastRenderedPageBreak/>
        <w:t xml:space="preserve"> * [new tag]         v2.0 -&gt; v2.0</w:t>
      </w:r>
    </w:p>
    <w:p w:rsidR="006A5A7B" w:rsidRDefault="006A5A7B" w:rsidP="006A5A7B">
      <w:r>
        <w:rPr>
          <w:rFonts w:hint="eastAsia"/>
        </w:rPr>
        <w:t>或者</w:t>
      </w:r>
      <w:r>
        <w:t>一次推送全部尚未推送到远程的本地标签</w:t>
      </w:r>
      <w:r>
        <w:rPr>
          <w:rFonts w:hint="eastAsia"/>
        </w:rPr>
        <w:t>：</w:t>
      </w:r>
    </w:p>
    <w:p w:rsidR="006A5A7B" w:rsidRDefault="006A5A7B" w:rsidP="006A5A7B">
      <w:r>
        <w:t>[root@ansible-agent git]# git push origin --tags</w:t>
      </w:r>
    </w:p>
    <w:p w:rsidR="006A5A7B" w:rsidRDefault="006A5A7B" w:rsidP="006A5A7B">
      <w:r>
        <w:t>Total 0 (delta 0), reused 0 (delta 0)</w:t>
      </w:r>
      <w:bookmarkStart w:id="2" w:name="_GoBack"/>
      <w:bookmarkEnd w:id="2"/>
    </w:p>
    <w:p w:rsidR="006A5A7B" w:rsidRDefault="006A5A7B" w:rsidP="006A5A7B">
      <w:r>
        <w:t>To git@github.com:xingmin860818/git.git</w:t>
      </w:r>
    </w:p>
    <w:p w:rsidR="006A5A7B" w:rsidRDefault="006A5A7B" w:rsidP="006A5A7B">
      <w:r>
        <w:t xml:space="preserve"> * [new tag]         v1.1 -&gt; v1.1</w:t>
      </w:r>
    </w:p>
    <w:p w:rsidR="006A5A7B" w:rsidRDefault="006A5A7B" w:rsidP="006A5A7B">
      <w:r>
        <w:t xml:space="preserve"> * [new tag]         v1.3 -&gt; v1.3</w:t>
      </w:r>
    </w:p>
    <w:p w:rsidR="006A5A7B" w:rsidRDefault="006A5A7B" w:rsidP="006A5A7B">
      <w:r>
        <w:rPr>
          <w:rFonts w:hint="eastAsia"/>
        </w:rPr>
        <w:t>如果</w:t>
      </w:r>
      <w:r>
        <w:t>标签已推送到远程，要删除远程标签，先删除本地</w:t>
      </w:r>
    </w:p>
    <w:p w:rsidR="006A5A7B" w:rsidRDefault="006A5A7B" w:rsidP="006A5A7B">
      <w:r>
        <w:t>[root@ansible-agent git]# git tag -d v1.1</w:t>
      </w:r>
    </w:p>
    <w:p w:rsidR="006A5A7B" w:rsidRDefault="006A5A7B" w:rsidP="006A5A7B">
      <w:r>
        <w:t>Deleted tag 'v1.1' (was 7fcdd6f)</w:t>
      </w:r>
    </w:p>
    <w:p w:rsidR="006A5A7B" w:rsidRDefault="006A5A7B" w:rsidP="006A5A7B">
      <w:pPr>
        <w:rPr>
          <w:rFonts w:hint="eastAsia"/>
        </w:rPr>
      </w:pPr>
      <w:r>
        <w:rPr>
          <w:rFonts w:hint="eastAsia"/>
        </w:rPr>
        <w:t>再删除</w:t>
      </w:r>
      <w:r>
        <w:t>远程</w:t>
      </w:r>
    </w:p>
    <w:p w:rsidR="006A5A7B" w:rsidRDefault="006A5A7B" w:rsidP="006A5A7B">
      <w:r>
        <w:t>[root@ansible-agent git]# git push origin :refs/tags/v1.1</w:t>
      </w:r>
    </w:p>
    <w:p w:rsidR="006A5A7B" w:rsidRDefault="006A5A7B" w:rsidP="006A5A7B">
      <w:r>
        <w:t>To git@github.com:xingmin860818/git.git</w:t>
      </w:r>
    </w:p>
    <w:p w:rsidR="006A5A7B" w:rsidRPr="006A5A7B" w:rsidRDefault="006A5A7B" w:rsidP="006A5A7B">
      <w:pPr>
        <w:rPr>
          <w:rFonts w:hint="eastAsia"/>
        </w:rPr>
      </w:pPr>
      <w:r>
        <w:t xml:space="preserve"> - [deleted]         v1.1</w:t>
      </w:r>
    </w:p>
    <w:sectPr w:rsidR="006A5A7B" w:rsidRPr="006A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81A5A"/>
    <w:multiLevelType w:val="multilevel"/>
    <w:tmpl w:val="444E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017C5A"/>
    <w:multiLevelType w:val="multilevel"/>
    <w:tmpl w:val="BD1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6F14EE"/>
    <w:multiLevelType w:val="multilevel"/>
    <w:tmpl w:val="368C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E5"/>
    <w:rsid w:val="000A35BE"/>
    <w:rsid w:val="002E7977"/>
    <w:rsid w:val="004613ED"/>
    <w:rsid w:val="004827B7"/>
    <w:rsid w:val="00557132"/>
    <w:rsid w:val="0057675D"/>
    <w:rsid w:val="006A5A7B"/>
    <w:rsid w:val="007D7111"/>
    <w:rsid w:val="00815B8D"/>
    <w:rsid w:val="009B73B0"/>
    <w:rsid w:val="009E0BD6"/>
    <w:rsid w:val="00AF3BC8"/>
    <w:rsid w:val="00CA3BC3"/>
    <w:rsid w:val="00DF60E5"/>
    <w:rsid w:val="00E9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75C98-7396-48D0-A6A9-1C3E6F3E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815B8D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15B8D"/>
    <w:pPr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BC3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A3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3BC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3BC3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CA3BC3"/>
  </w:style>
  <w:style w:type="character" w:customStyle="1" w:styleId="3Char">
    <w:name w:val="标题 3 Char"/>
    <w:basedOn w:val="a0"/>
    <w:link w:val="3"/>
    <w:uiPriority w:val="9"/>
    <w:rsid w:val="00815B8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15B8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variable">
    <w:name w:val="variable"/>
    <w:basedOn w:val="a0"/>
    <w:rsid w:val="00815B8D"/>
  </w:style>
  <w:style w:type="character" w:customStyle="1" w:styleId="constant">
    <w:name w:val="constant"/>
    <w:basedOn w:val="a0"/>
    <w:rsid w:val="00815B8D"/>
  </w:style>
  <w:style w:type="character" w:customStyle="1" w:styleId="string">
    <w:name w:val="string"/>
    <w:basedOn w:val="a0"/>
    <w:rsid w:val="00815B8D"/>
  </w:style>
  <w:style w:type="character" w:customStyle="1" w:styleId="operator">
    <w:name w:val="operator"/>
    <w:basedOn w:val="a0"/>
    <w:rsid w:val="00815B8D"/>
  </w:style>
  <w:style w:type="character" w:customStyle="1" w:styleId="keyword">
    <w:name w:val="keyword"/>
    <w:basedOn w:val="a0"/>
    <w:rsid w:val="00815B8D"/>
  </w:style>
  <w:style w:type="character" w:customStyle="1" w:styleId="comment">
    <w:name w:val="comment"/>
    <w:basedOn w:val="a0"/>
    <w:rsid w:val="009E0BD6"/>
  </w:style>
  <w:style w:type="character" w:styleId="a4">
    <w:name w:val="Hyperlink"/>
    <w:basedOn w:val="a0"/>
    <w:uiPriority w:val="99"/>
    <w:semiHidden/>
    <w:unhideWhenUsed/>
    <w:rsid w:val="00482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1" w:color="DDDDDD"/>
          </w:divBdr>
          <w:divsChild>
            <w:div w:id="150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7313">
          <w:marLeft w:val="4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liaoxuefeng.com/wiki/0013739516305929606dd18361248578c67b8067c8c017b000/001375840202368c74be33fbd884e71b570f2cc3c0d1dcf00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pro.taobao.com/index.htm?spm=a2320.7388781.1998051528.5.JOvNk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2614</Words>
  <Characters>14903</Characters>
  <Application>Microsoft Office Word</Application>
  <DocSecurity>0</DocSecurity>
  <Lines>124</Lines>
  <Paragraphs>34</Paragraphs>
  <ScaleCrop>false</ScaleCrop>
  <Company>Microsoft</Company>
  <LinksUpToDate>false</LinksUpToDate>
  <CharactersWithSpaces>17483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2015-12-12T02:57:00Z</dcterms:created>
  <dcterms:modified xsi:type="dcterms:W3CDTF">2015-12-12T07:11:00Z</dcterms:modified>
</cp:coreProperties>
</file>